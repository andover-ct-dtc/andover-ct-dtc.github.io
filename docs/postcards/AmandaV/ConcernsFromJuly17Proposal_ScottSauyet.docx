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67674" w14:textId="77777777" w:rsidR="0045749E" w:rsidRPr="0045749E" w:rsidRDefault="0045749E" w:rsidP="0045749E">
      <w:pPr>
        <w:spacing w:before="100" w:beforeAutospacing="1" w:after="100" w:afterAutospacing="1" w:line="240" w:lineRule="auto"/>
        <w:outlineLvl w:val="0"/>
        <w:rPr>
          <w:rFonts w:ascii="Georgia" w:eastAsia="Times New Roman" w:hAnsi="Georgia" w:cs="Times New Roman"/>
          <w:b/>
          <w:bCs/>
          <w:color w:val="000000"/>
          <w:kern w:val="36"/>
          <w:sz w:val="48"/>
          <w:szCs w:val="48"/>
          <w14:ligatures w14:val="none"/>
        </w:rPr>
      </w:pPr>
      <w:r w:rsidRPr="0045749E">
        <w:rPr>
          <w:rFonts w:ascii="Georgia" w:eastAsia="Times New Roman" w:hAnsi="Georgia" w:cs="Times New Roman"/>
          <w:b/>
          <w:bCs/>
          <w:color w:val="000000"/>
          <w:kern w:val="36"/>
          <w:sz w:val="48"/>
          <w:szCs w:val="48"/>
          <w14:ligatures w14:val="none"/>
        </w:rPr>
        <w:t>Charter Revision Report</w:t>
      </w:r>
    </w:p>
    <w:p w14:paraId="284B2A51" w14:textId="77777777" w:rsidR="0045749E" w:rsidRPr="0045749E" w:rsidRDefault="0045749E" w:rsidP="0045749E">
      <w:pPr>
        <w:spacing w:before="100" w:beforeAutospacing="1" w:after="100" w:afterAutospacing="1" w:line="240" w:lineRule="auto"/>
        <w:outlineLvl w:val="1"/>
        <w:rPr>
          <w:rFonts w:ascii="Georgia" w:eastAsia="Times New Roman" w:hAnsi="Georgia" w:cs="Times New Roman"/>
          <w:b/>
          <w:bCs/>
          <w:color w:val="000000"/>
          <w:kern w:val="0"/>
          <w:sz w:val="36"/>
          <w:szCs w:val="36"/>
          <w14:ligatures w14:val="none"/>
        </w:rPr>
      </w:pPr>
      <w:r w:rsidRPr="0045749E">
        <w:rPr>
          <w:rFonts w:ascii="Georgia" w:eastAsia="Times New Roman" w:hAnsi="Georgia" w:cs="Times New Roman"/>
          <w:b/>
          <w:bCs/>
          <w:color w:val="000000"/>
          <w:kern w:val="0"/>
          <w:sz w:val="36"/>
          <w:szCs w:val="36"/>
          <w14:ligatures w14:val="none"/>
        </w:rPr>
        <w:t>Scott Sauyet's Notes</w:t>
      </w:r>
    </w:p>
    <w:p w14:paraId="66A327BC" w14:textId="77777777" w:rsidR="0045749E" w:rsidRPr="0045749E" w:rsidRDefault="0045749E" w:rsidP="0045749E">
      <w:pPr>
        <w:spacing w:before="100" w:beforeAutospacing="1" w:after="100" w:afterAutospacing="1" w:line="240" w:lineRule="auto"/>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color w:val="000000"/>
          <w:kern w:val="0"/>
          <w:sz w:val="20"/>
          <w:szCs w:val="20"/>
          <w14:ligatures w14:val="none"/>
        </w:rPr>
        <w:t>Thank you to the Commission Members who have spent many evenings in the past few months trying to improve our little town!</w:t>
      </w:r>
    </w:p>
    <w:p w14:paraId="1C384DFC" w14:textId="77777777" w:rsidR="0045749E" w:rsidRPr="0045749E" w:rsidRDefault="0045749E" w:rsidP="0045749E">
      <w:pPr>
        <w:spacing w:before="100" w:beforeAutospacing="1" w:after="100" w:afterAutospacing="1" w:line="240" w:lineRule="auto"/>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color w:val="000000"/>
          <w:kern w:val="0"/>
          <w:sz w:val="20"/>
          <w:szCs w:val="20"/>
          <w14:ligatures w14:val="none"/>
        </w:rPr>
        <w:t xml:space="preserve">This is a list of concerns regarding the Charter Revision Proposal dated July 17, </w:t>
      </w:r>
      <w:proofErr w:type="gramStart"/>
      <w:r w:rsidRPr="0045749E">
        <w:rPr>
          <w:rFonts w:ascii="Georgia" w:eastAsia="Times New Roman" w:hAnsi="Georgia" w:cs="Times New Roman"/>
          <w:color w:val="000000"/>
          <w:kern w:val="0"/>
          <w:sz w:val="20"/>
          <w:szCs w:val="20"/>
          <w14:ligatures w14:val="none"/>
        </w:rPr>
        <w:t>2024</w:t>
      </w:r>
      <w:proofErr w:type="gramEnd"/>
      <w:r w:rsidRPr="0045749E">
        <w:rPr>
          <w:rFonts w:ascii="Georgia" w:eastAsia="Times New Roman" w:hAnsi="Georgia" w:cs="Times New Roman"/>
          <w:color w:val="000000"/>
          <w:kern w:val="0"/>
          <w:sz w:val="20"/>
          <w:szCs w:val="20"/>
          <w14:ligatures w14:val="none"/>
        </w:rPr>
        <w:t xml:space="preserve"> and not found on the town website, but by calling the town clerk's office. They are the personal notes of Scott Sauyet. It is an update to some earlier notes, as many of the concerns were not addressed. Below are some section-by-section notes, covering everything from the trivial to the serious.</w:t>
      </w:r>
    </w:p>
    <w:p w14:paraId="37148B99" w14:textId="77777777" w:rsidR="0045749E" w:rsidRPr="0045749E" w:rsidRDefault="0045749E" w:rsidP="0045749E">
      <w:pPr>
        <w:spacing w:before="100" w:beforeAutospacing="1" w:after="100" w:afterAutospacing="1" w:line="240" w:lineRule="auto"/>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color w:val="000000"/>
          <w:kern w:val="0"/>
          <w:sz w:val="20"/>
          <w:szCs w:val="20"/>
          <w14:ligatures w14:val="none"/>
        </w:rPr>
        <w:t>But first some overall concerns about the process:</w:t>
      </w:r>
    </w:p>
    <w:p w14:paraId="2A3C3843" w14:textId="77777777" w:rsidR="0045749E" w:rsidRPr="0045749E" w:rsidRDefault="0045749E" w:rsidP="0045749E">
      <w:pPr>
        <w:spacing w:before="100" w:beforeAutospacing="1" w:after="100" w:afterAutospacing="1" w:line="240" w:lineRule="auto"/>
        <w:outlineLvl w:val="1"/>
        <w:rPr>
          <w:rFonts w:ascii="Georgia" w:eastAsia="Times New Roman" w:hAnsi="Georgia" w:cs="Times New Roman"/>
          <w:b/>
          <w:bCs/>
          <w:color w:val="000000"/>
          <w:kern w:val="0"/>
          <w:sz w:val="36"/>
          <w:szCs w:val="36"/>
          <w14:ligatures w14:val="none"/>
        </w:rPr>
      </w:pPr>
      <w:r w:rsidRPr="0045749E">
        <w:rPr>
          <w:rFonts w:ascii="Georgia" w:eastAsia="Times New Roman" w:hAnsi="Georgia" w:cs="Times New Roman"/>
          <w:b/>
          <w:bCs/>
          <w:color w:val="000000"/>
          <w:kern w:val="0"/>
          <w:sz w:val="36"/>
          <w:szCs w:val="36"/>
          <w14:ligatures w14:val="none"/>
        </w:rPr>
        <w:t>Process Concerns</w:t>
      </w:r>
    </w:p>
    <w:p w14:paraId="63472759" w14:textId="77777777" w:rsidR="0045749E" w:rsidRPr="0045749E" w:rsidRDefault="0045749E" w:rsidP="0045749E">
      <w:pPr>
        <w:numPr>
          <w:ilvl w:val="0"/>
          <w:numId w:val="5"/>
        </w:numPr>
        <w:spacing w:before="100" w:beforeAutospacing="1" w:after="100" w:afterAutospacing="1" w:line="240" w:lineRule="auto"/>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color w:val="000000"/>
          <w:kern w:val="0"/>
          <w:sz w:val="20"/>
          <w:szCs w:val="20"/>
          <w14:ligatures w14:val="none"/>
        </w:rPr>
        <w:t>This seems to have been a very hurried process. That we should have this in front of voters for the Presidential election sounds more like an excuse. If that was the goal, why not start it earlier? Why were the volunteers who were not selected for the committee never notified? (I spoke to one such volunteer last week about the Commission, only to be asked, "Oh yeah, when's that starting?")</w:t>
      </w:r>
    </w:p>
    <w:p w14:paraId="3BBD6656" w14:textId="77777777" w:rsidR="0045749E" w:rsidRPr="0045749E" w:rsidRDefault="0045749E" w:rsidP="0045749E">
      <w:pPr>
        <w:spacing w:before="100" w:beforeAutospacing="1" w:after="100" w:afterAutospacing="1" w:line="240" w:lineRule="auto"/>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color w:val="000000"/>
          <w:kern w:val="0"/>
          <w:sz w:val="20"/>
          <w:szCs w:val="20"/>
          <w14:ligatures w14:val="none"/>
        </w:rPr>
        <w:t>The biggest concern is that none of the latest proposed changes were not available on the town website as of noon on the day of the Town Meeting.</w:t>
      </w:r>
    </w:p>
    <w:p w14:paraId="6C0BC562" w14:textId="77777777" w:rsidR="0045749E" w:rsidRPr="0045749E" w:rsidRDefault="0045749E" w:rsidP="0045749E">
      <w:pPr>
        <w:numPr>
          <w:ilvl w:val="0"/>
          <w:numId w:val="6"/>
        </w:numPr>
        <w:spacing w:before="100" w:beforeAutospacing="1" w:after="100" w:afterAutospacing="1" w:line="240" w:lineRule="auto"/>
        <w:rPr>
          <w:rFonts w:ascii="Georgia" w:eastAsia="Times New Roman" w:hAnsi="Georgia" w:cs="Times New Roman"/>
          <w:kern w:val="0"/>
          <w:sz w:val="20"/>
          <w:szCs w:val="20"/>
          <w:highlight w:val="yellow"/>
          <w14:ligatures w14:val="none"/>
        </w:rPr>
      </w:pPr>
      <w:del w:id="0" w:author="Unknown">
        <w:r w:rsidRPr="0045749E">
          <w:rPr>
            <w:rFonts w:ascii="Georgia" w:eastAsia="Times New Roman" w:hAnsi="Georgia" w:cs="Times New Roman"/>
            <w:kern w:val="0"/>
            <w:sz w:val="20"/>
            <w:szCs w:val="20"/>
            <w14:ligatures w14:val="none"/>
          </w:rPr>
          <w:delText>It's not clear to me how many different provisions will come before voters here. How much will this be broken apart? There are some changes that should be no-brainers: changing the election dates, for instance. That should pass but could well fail if it's paired with some of the more controversial changes.</w:delText>
        </w:r>
      </w:del>
      <w:r w:rsidRPr="0045749E">
        <w:rPr>
          <w:rFonts w:ascii="Georgia" w:eastAsia="Times New Roman" w:hAnsi="Georgia" w:cs="Times New Roman"/>
          <w:kern w:val="0"/>
          <w:sz w:val="20"/>
          <w:szCs w:val="20"/>
          <w14:ligatures w14:val="none"/>
        </w:rPr>
        <w:t> </w:t>
      </w:r>
      <w:ins w:id="1" w:author="Unknown">
        <w:r w:rsidRPr="0045749E">
          <w:rPr>
            <w:rFonts w:ascii="Georgia" w:eastAsia="Times New Roman" w:hAnsi="Georgia" w:cs="Times New Roman"/>
            <w:kern w:val="0"/>
            <w:sz w:val="20"/>
            <w:szCs w:val="20"/>
            <w:highlight w:val="yellow"/>
            <w14:ligatures w14:val="none"/>
          </w:rPr>
          <w:t>According to the town Attorney and the First Selectman, this will be broken up into reasonable-sized chunks.</w:t>
        </w:r>
      </w:ins>
    </w:p>
    <w:p w14:paraId="1AA04022" w14:textId="77777777" w:rsidR="0045749E" w:rsidRPr="0045749E" w:rsidRDefault="0045749E" w:rsidP="0045749E">
      <w:pPr>
        <w:spacing w:before="100" w:beforeAutospacing="1" w:after="100" w:afterAutospacing="1" w:line="240" w:lineRule="auto"/>
        <w:outlineLvl w:val="1"/>
        <w:rPr>
          <w:rFonts w:ascii="Georgia" w:eastAsia="Times New Roman" w:hAnsi="Georgia" w:cs="Times New Roman"/>
          <w:b/>
          <w:bCs/>
          <w:color w:val="000000"/>
          <w:kern w:val="0"/>
          <w:sz w:val="36"/>
          <w:szCs w:val="36"/>
          <w14:ligatures w14:val="none"/>
        </w:rPr>
      </w:pPr>
      <w:r w:rsidRPr="0045749E">
        <w:rPr>
          <w:rFonts w:ascii="Georgia" w:eastAsia="Times New Roman" w:hAnsi="Georgia" w:cs="Times New Roman"/>
          <w:b/>
          <w:bCs/>
          <w:color w:val="000000"/>
          <w:kern w:val="0"/>
          <w:sz w:val="36"/>
          <w:szCs w:val="36"/>
          <w14:ligatures w14:val="none"/>
        </w:rPr>
        <w:t>Notes</w:t>
      </w:r>
    </w:p>
    <w:p w14:paraId="10C911D3" w14:textId="6A65B208" w:rsidR="0045749E" w:rsidRPr="0045749E" w:rsidRDefault="0045749E" w:rsidP="0045749E">
      <w:pPr>
        <w:numPr>
          <w:ilvl w:val="0"/>
          <w:numId w:val="7"/>
        </w:numPr>
        <w:spacing w:before="100" w:beforeAutospacing="1" w:after="100" w:afterAutospacing="1" w:line="240" w:lineRule="auto"/>
        <w:rPr>
          <w:rFonts w:ascii="Georgia" w:eastAsia="Times New Roman" w:hAnsi="Georgia" w:cs="Times New Roman"/>
          <w:color w:val="000000"/>
          <w:kern w:val="0"/>
          <w:sz w:val="20"/>
          <w:szCs w:val="20"/>
          <w:highlight w:val="yellow"/>
          <w14:ligatures w14:val="none"/>
        </w:rPr>
      </w:pPr>
      <w:r w:rsidRPr="0045749E">
        <w:rPr>
          <w:rFonts w:ascii="Georgia" w:eastAsia="Times New Roman" w:hAnsi="Georgia" w:cs="Times New Roman"/>
          <w:b/>
          <w:bCs/>
          <w:color w:val="000000"/>
          <w:kern w:val="0"/>
          <w:sz w:val="24"/>
          <w:szCs w:val="24"/>
          <w14:ligatures w14:val="none"/>
        </w:rPr>
        <w:t>105-H</w:t>
      </w:r>
      <w:r w:rsidRPr="0045749E">
        <w:rPr>
          <w:rFonts w:ascii="Georgia" w:eastAsia="Times New Roman" w:hAnsi="Georgia" w:cs="Times New Roman"/>
          <w:color w:val="000000"/>
          <w:kern w:val="0"/>
          <w:sz w:val="20"/>
          <w:szCs w:val="20"/>
          <w14:ligatures w14:val="none"/>
        </w:rPr>
        <w:t>: Below I'll discuss the content of this general change. But here, this new text does not belong. This is the section on definitions. The new text is not a definition.</w:t>
      </w:r>
      <w:r>
        <w:rPr>
          <w:rFonts w:ascii="Georgia" w:eastAsia="Times New Roman" w:hAnsi="Georgia" w:cs="Times New Roman"/>
          <w:color w:val="000000"/>
          <w:kern w:val="0"/>
          <w:sz w:val="20"/>
          <w:szCs w:val="20"/>
          <w14:ligatures w14:val="none"/>
        </w:rPr>
        <w:t xml:space="preserve"> </w:t>
      </w:r>
      <w:r w:rsidRPr="0045749E">
        <w:rPr>
          <w:rFonts w:ascii="Georgia" w:eastAsia="Times New Roman" w:hAnsi="Georgia" w:cs="Times New Roman"/>
          <w:color w:val="000000"/>
          <w:kern w:val="0"/>
          <w:sz w:val="20"/>
          <w:szCs w:val="20"/>
          <w14:ligatures w14:val="none"/>
        </w:rPr>
        <w:t> </w:t>
      </w:r>
      <w:r w:rsidRPr="0045749E">
        <w:rPr>
          <w:rFonts w:ascii="Courier New" w:eastAsia="Times New Roman" w:hAnsi="Courier New" w:cs="Courier New"/>
          <w:b/>
          <w:bCs/>
          <w:color w:val="000000"/>
          <w:kern w:val="0"/>
          <w:sz w:val="20"/>
          <w:szCs w:val="20"/>
          <w:highlight w:val="yellow"/>
          <w14:ligatures w14:val="none"/>
        </w:rPr>
        <w:t>Not fixed</w:t>
      </w:r>
      <w:r>
        <w:rPr>
          <w:rFonts w:ascii="Courier New" w:eastAsia="Times New Roman" w:hAnsi="Courier New" w:cs="Courier New"/>
          <w:b/>
          <w:bCs/>
          <w:color w:val="000000"/>
          <w:kern w:val="0"/>
          <w:sz w:val="20"/>
          <w:szCs w:val="20"/>
          <w:highlight w:val="yellow"/>
          <w14:ligatures w14:val="none"/>
        </w:rPr>
        <w:t>:</w:t>
      </w:r>
      <w:r w:rsidRPr="0045749E">
        <w:rPr>
          <w:rFonts w:ascii="Georgia" w:eastAsia="Times New Roman" w:hAnsi="Georgia" w:cs="Times New Roman"/>
          <w:color w:val="000000"/>
          <w:kern w:val="0"/>
          <w:sz w:val="20"/>
          <w:szCs w:val="20"/>
          <w:highlight w:val="yellow"/>
          <w14:ligatures w14:val="none"/>
        </w:rPr>
        <w:t> This is still not a definition. It does not belong in the definitions section.</w:t>
      </w:r>
    </w:p>
    <w:p w14:paraId="0CBD8B58" w14:textId="77777777" w:rsidR="0045749E" w:rsidRPr="0045749E" w:rsidRDefault="0045749E" w:rsidP="0045749E">
      <w:pPr>
        <w:numPr>
          <w:ilvl w:val="0"/>
          <w:numId w:val="7"/>
        </w:numPr>
        <w:spacing w:before="100" w:beforeAutospacing="1" w:after="100" w:afterAutospacing="1" w:line="240" w:lineRule="auto"/>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b/>
          <w:bCs/>
          <w:color w:val="000000"/>
          <w:kern w:val="0"/>
          <w:sz w:val="24"/>
          <w:szCs w:val="24"/>
          <w14:ligatures w14:val="none"/>
        </w:rPr>
        <w:t>203-A, 203-C, 203-D</w:t>
      </w:r>
      <w:r w:rsidRPr="0045749E">
        <w:rPr>
          <w:rFonts w:ascii="Georgia" w:eastAsia="Times New Roman" w:hAnsi="Georgia" w:cs="Times New Roman"/>
          <w:color w:val="000000"/>
          <w:kern w:val="0"/>
          <w:sz w:val="20"/>
          <w:szCs w:val="20"/>
          <w14:ligatures w14:val="none"/>
        </w:rPr>
        <w:t>: Yes. This is the simple, obvious, and necessary change. The old election dates should be updated. My question is whether the charter should include them directly or just defer to state law?</w:t>
      </w:r>
    </w:p>
    <w:p w14:paraId="5E977194" w14:textId="77777777" w:rsidR="0045749E" w:rsidRPr="0045749E" w:rsidRDefault="0045749E" w:rsidP="0045749E">
      <w:pPr>
        <w:numPr>
          <w:ilvl w:val="0"/>
          <w:numId w:val="7"/>
        </w:numPr>
        <w:spacing w:before="100" w:beforeAutospacing="1" w:after="100" w:afterAutospacing="1" w:line="240" w:lineRule="auto"/>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b/>
          <w:bCs/>
          <w:color w:val="000000"/>
          <w:kern w:val="0"/>
          <w:sz w:val="24"/>
          <w:szCs w:val="24"/>
          <w14:ligatures w14:val="none"/>
        </w:rPr>
        <w:t>203-B, 701</w:t>
      </w:r>
      <w:r w:rsidRPr="0045749E">
        <w:rPr>
          <w:rFonts w:ascii="Georgia" w:eastAsia="Times New Roman" w:hAnsi="Georgia" w:cs="Times New Roman"/>
          <w:color w:val="000000"/>
          <w:kern w:val="0"/>
          <w:sz w:val="20"/>
          <w:szCs w:val="20"/>
          <w14:ligatures w14:val="none"/>
        </w:rPr>
        <w:t>: If Carol is in favor of this, then </w:t>
      </w:r>
      <w:del w:id="2" w:author="Unknown">
        <w:r w:rsidRPr="0045749E">
          <w:rPr>
            <w:rFonts w:ascii="Georgia" w:eastAsia="Times New Roman" w:hAnsi="Georgia" w:cs="Times New Roman"/>
            <w:color w:val="000000"/>
            <w:kern w:val="0"/>
            <w:sz w:val="20"/>
            <w:szCs w:val="20"/>
            <w14:ligatures w14:val="none"/>
          </w:rPr>
          <w:delText>I guess I could reluctantly go along</w:delText>
        </w:r>
      </w:del>
      <w:r w:rsidRPr="0045749E">
        <w:rPr>
          <w:rFonts w:ascii="Georgia" w:eastAsia="Times New Roman" w:hAnsi="Georgia" w:cs="Times New Roman"/>
          <w:color w:val="000000"/>
          <w:kern w:val="0"/>
          <w:sz w:val="20"/>
          <w:szCs w:val="20"/>
          <w14:ligatures w14:val="none"/>
        </w:rPr>
        <w:t>. </w:t>
      </w:r>
      <w:ins w:id="3" w:author="Unknown">
        <w:r w:rsidRPr="0045749E">
          <w:rPr>
            <w:rFonts w:ascii="Georgia" w:eastAsia="Times New Roman" w:hAnsi="Georgia" w:cs="Times New Roman"/>
            <w:color w:val="000000"/>
            <w:kern w:val="0"/>
            <w:sz w:val="20"/>
            <w:szCs w:val="20"/>
            <w:highlight w:val="yellow"/>
            <w14:ligatures w14:val="none"/>
          </w:rPr>
          <w:t xml:space="preserve">Carol has remained studiously neutral, but I've </w:t>
        </w:r>
        <w:proofErr w:type="gramStart"/>
        <w:r w:rsidRPr="0045749E">
          <w:rPr>
            <w:rFonts w:ascii="Georgia" w:eastAsia="Times New Roman" w:hAnsi="Georgia" w:cs="Times New Roman"/>
            <w:color w:val="000000"/>
            <w:kern w:val="0"/>
            <w:sz w:val="20"/>
            <w:szCs w:val="20"/>
            <w:highlight w:val="yellow"/>
            <w14:ligatures w14:val="none"/>
          </w:rPr>
          <w:t>come to the conclusion</w:t>
        </w:r>
        <w:proofErr w:type="gramEnd"/>
        <w:r w:rsidRPr="0045749E">
          <w:rPr>
            <w:rFonts w:ascii="Georgia" w:eastAsia="Times New Roman" w:hAnsi="Georgia" w:cs="Times New Roman"/>
            <w:color w:val="000000"/>
            <w:kern w:val="0"/>
            <w:sz w:val="20"/>
            <w:szCs w:val="20"/>
            <w:highlight w:val="yellow"/>
            <w14:ligatures w14:val="none"/>
          </w:rPr>
          <w:t xml:space="preserve"> that I disagree either way.</w:t>
        </w:r>
        <w:r w:rsidRPr="0045749E">
          <w:rPr>
            <w:rFonts w:ascii="Georgia" w:eastAsia="Times New Roman" w:hAnsi="Georgia" w:cs="Times New Roman"/>
            <w:color w:val="000000"/>
            <w:kern w:val="0"/>
            <w:sz w:val="20"/>
            <w:szCs w:val="20"/>
            <w14:ligatures w14:val="none"/>
          </w:rPr>
          <w:t> </w:t>
        </w:r>
      </w:ins>
      <w:r w:rsidRPr="0045749E">
        <w:rPr>
          <w:rFonts w:ascii="Georgia" w:eastAsia="Times New Roman" w:hAnsi="Georgia" w:cs="Times New Roman"/>
          <w:color w:val="000000"/>
          <w:kern w:val="0"/>
          <w:sz w:val="20"/>
          <w:szCs w:val="20"/>
          <w14:ligatures w14:val="none"/>
        </w:rPr>
        <w:t>I </w:t>
      </w:r>
      <w:r w:rsidRPr="0045749E">
        <w:rPr>
          <w:rFonts w:ascii="Georgia" w:eastAsia="Times New Roman" w:hAnsi="Georgia" w:cs="Times New Roman"/>
          <w:i/>
          <w:iCs/>
          <w:color w:val="000000"/>
          <w:kern w:val="0"/>
          <w:sz w:val="20"/>
          <w:szCs w:val="20"/>
          <w14:ligatures w14:val="none"/>
        </w:rPr>
        <w:t>like</w:t>
      </w:r>
      <w:r w:rsidRPr="0045749E">
        <w:rPr>
          <w:rFonts w:ascii="Georgia" w:eastAsia="Times New Roman" w:hAnsi="Georgia" w:cs="Times New Roman"/>
          <w:color w:val="000000"/>
          <w:kern w:val="0"/>
          <w:sz w:val="20"/>
          <w:szCs w:val="20"/>
          <w14:ligatures w14:val="none"/>
        </w:rPr>
        <w:t> the fact that the Town Clerk's authority is independent of the Select Board and the Town Administrator.</w:t>
      </w:r>
    </w:p>
    <w:p w14:paraId="72ED26F6" w14:textId="77777777" w:rsidR="0045749E" w:rsidRPr="0045749E" w:rsidRDefault="0045749E" w:rsidP="0045749E">
      <w:pPr>
        <w:numPr>
          <w:ilvl w:val="0"/>
          <w:numId w:val="7"/>
        </w:numPr>
        <w:spacing w:before="100" w:beforeAutospacing="1" w:after="100" w:afterAutospacing="1" w:line="240" w:lineRule="auto"/>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b/>
          <w:bCs/>
          <w:color w:val="000000"/>
          <w:kern w:val="0"/>
          <w:sz w:val="24"/>
          <w:szCs w:val="24"/>
          <w14:ligatures w14:val="none"/>
        </w:rPr>
        <w:t>203-D</w:t>
      </w:r>
      <w:r w:rsidRPr="0045749E">
        <w:rPr>
          <w:rFonts w:ascii="Georgia" w:eastAsia="Times New Roman" w:hAnsi="Georgia" w:cs="Times New Roman"/>
          <w:color w:val="000000"/>
          <w:kern w:val="0"/>
          <w:sz w:val="20"/>
          <w:szCs w:val="20"/>
          <w14:ligatures w14:val="none"/>
        </w:rPr>
        <w:t>: Is there a legal requirement that this happens so quickly? It seems to me that a slightly slower transition would be useful. Why not Jan 1? </w:t>
      </w:r>
      <w:r w:rsidRPr="0045749E">
        <w:rPr>
          <w:rFonts w:ascii="Courier New" w:eastAsia="Times New Roman" w:hAnsi="Courier New" w:cs="Courier New"/>
          <w:b/>
          <w:bCs/>
          <w:color w:val="000000"/>
          <w:kern w:val="0"/>
          <w:sz w:val="20"/>
          <w:szCs w:val="20"/>
          <w14:ligatures w14:val="none"/>
        </w:rPr>
        <w:t>Not changed</w:t>
      </w:r>
      <w:r w:rsidRPr="0045749E">
        <w:rPr>
          <w:rFonts w:ascii="Georgia" w:eastAsia="Times New Roman" w:hAnsi="Georgia" w:cs="Times New Roman"/>
          <w:color w:val="000000"/>
          <w:kern w:val="0"/>
          <w:sz w:val="20"/>
          <w:szCs w:val="20"/>
          <w14:ligatures w14:val="none"/>
        </w:rPr>
        <w:t>: Not a big deal, but I would still like a longer period between being elected and assuming office. Jan 1 sounds like a good idea.</w:t>
      </w:r>
    </w:p>
    <w:p w14:paraId="0EFC904D" w14:textId="25F3CA8C" w:rsidR="0045749E" w:rsidRPr="0045749E" w:rsidRDefault="0045749E" w:rsidP="0045749E">
      <w:pPr>
        <w:numPr>
          <w:ilvl w:val="0"/>
          <w:numId w:val="7"/>
        </w:numPr>
        <w:spacing w:before="100" w:beforeAutospacing="1" w:after="100" w:afterAutospacing="1" w:line="240" w:lineRule="auto"/>
        <w:rPr>
          <w:rFonts w:ascii="Georgia" w:eastAsia="Times New Roman" w:hAnsi="Georgia" w:cs="Times New Roman"/>
          <w:color w:val="000000"/>
          <w:kern w:val="0"/>
          <w:sz w:val="20"/>
          <w:szCs w:val="20"/>
          <w:highlight w:val="yellow"/>
          <w14:ligatures w14:val="none"/>
        </w:rPr>
      </w:pPr>
      <w:r w:rsidRPr="0045749E">
        <w:rPr>
          <w:rFonts w:ascii="Georgia" w:eastAsia="Times New Roman" w:hAnsi="Georgia" w:cs="Times New Roman"/>
          <w:b/>
          <w:bCs/>
          <w:color w:val="000000"/>
          <w:kern w:val="0"/>
          <w:sz w:val="24"/>
          <w:szCs w:val="24"/>
          <w14:ligatures w14:val="none"/>
        </w:rPr>
        <w:t>210</w:t>
      </w:r>
      <w:r w:rsidRPr="0045749E">
        <w:rPr>
          <w:rFonts w:ascii="Georgia" w:eastAsia="Times New Roman" w:hAnsi="Georgia" w:cs="Times New Roman"/>
          <w:color w:val="000000"/>
          <w:kern w:val="0"/>
          <w:sz w:val="20"/>
          <w:szCs w:val="20"/>
          <w14:ligatures w14:val="none"/>
        </w:rPr>
        <w:t>: Is there a requirement that we have this section? Why do we need to have a provision that simply states that we'll follow the law</w:t>
      </w:r>
      <w:r w:rsidRPr="0045749E">
        <w:rPr>
          <w:rFonts w:ascii="Georgia" w:eastAsia="Times New Roman" w:hAnsi="Georgia" w:cs="Times New Roman"/>
          <w:color w:val="000000"/>
          <w:kern w:val="0"/>
          <w:sz w:val="20"/>
          <w:szCs w:val="20"/>
          <w:highlight w:val="yellow"/>
          <w14:ligatures w14:val="none"/>
        </w:rPr>
        <w:t>?</w:t>
      </w:r>
      <w:r w:rsidRPr="0045749E">
        <w:rPr>
          <w:rFonts w:ascii="Georgia" w:eastAsia="Times New Roman" w:hAnsi="Georgia" w:cs="Times New Roman"/>
          <w:color w:val="000000"/>
          <w:kern w:val="0"/>
          <w:sz w:val="20"/>
          <w:szCs w:val="20"/>
          <w:highlight w:val="yellow"/>
          <w14:ligatures w14:val="none"/>
        </w:rPr>
        <w:t xml:space="preserve"> </w:t>
      </w:r>
      <w:r w:rsidRPr="0045749E">
        <w:rPr>
          <w:rFonts w:ascii="Georgia" w:eastAsia="Times New Roman" w:hAnsi="Georgia" w:cs="Times New Roman"/>
          <w:color w:val="000000"/>
          <w:kern w:val="0"/>
          <w:sz w:val="20"/>
          <w:szCs w:val="20"/>
          <w:highlight w:val="yellow"/>
          <w14:ligatures w14:val="none"/>
        </w:rPr>
        <w:t> </w:t>
      </w:r>
      <w:r w:rsidRPr="0045749E">
        <w:rPr>
          <w:rFonts w:ascii="Courier New" w:eastAsia="Times New Roman" w:hAnsi="Courier New" w:cs="Courier New"/>
          <w:b/>
          <w:bCs/>
          <w:color w:val="000000"/>
          <w:kern w:val="0"/>
          <w:sz w:val="20"/>
          <w:szCs w:val="20"/>
          <w:highlight w:val="yellow"/>
          <w14:ligatures w14:val="none"/>
        </w:rPr>
        <w:t>Not changed</w:t>
      </w:r>
      <w:r w:rsidRPr="0045749E">
        <w:rPr>
          <w:rFonts w:ascii="Georgia" w:eastAsia="Times New Roman" w:hAnsi="Georgia" w:cs="Times New Roman"/>
          <w:color w:val="000000"/>
          <w:kern w:val="0"/>
          <w:sz w:val="20"/>
          <w:szCs w:val="20"/>
          <w:highlight w:val="yellow"/>
          <w14:ligatures w14:val="none"/>
        </w:rPr>
        <w:t>: I simply don't see any reason for this.</w:t>
      </w:r>
    </w:p>
    <w:p w14:paraId="0A3880DD" w14:textId="77777777" w:rsidR="0045749E" w:rsidRPr="0045749E" w:rsidRDefault="0045749E" w:rsidP="0045749E">
      <w:pPr>
        <w:numPr>
          <w:ilvl w:val="0"/>
          <w:numId w:val="7"/>
        </w:numPr>
        <w:spacing w:before="100" w:beforeAutospacing="1" w:after="100" w:afterAutospacing="1" w:line="240" w:lineRule="auto"/>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b/>
          <w:bCs/>
          <w:color w:val="000000"/>
          <w:kern w:val="0"/>
          <w:sz w:val="24"/>
          <w:szCs w:val="24"/>
          <w14:ligatures w14:val="none"/>
        </w:rPr>
        <w:lastRenderedPageBreak/>
        <w:t>301, 304-H, 304-H, 304-J, 402-A, 402-B</w:t>
      </w:r>
      <w:r w:rsidRPr="0045749E">
        <w:rPr>
          <w:rFonts w:ascii="Georgia" w:eastAsia="Times New Roman" w:hAnsi="Georgia" w:cs="Times New Roman"/>
          <w:color w:val="000000"/>
          <w:kern w:val="0"/>
          <w:sz w:val="20"/>
          <w:szCs w:val="20"/>
          <w14:ligatures w14:val="none"/>
        </w:rPr>
        <w:t>: This feels like a significant power-grab. More on that below. But technically, this part is simply a mess:</w:t>
      </w:r>
    </w:p>
    <w:p w14:paraId="34B45C2D" w14:textId="77777777" w:rsidR="0045749E" w:rsidRPr="0045749E" w:rsidRDefault="0045749E" w:rsidP="0045749E">
      <w:pPr>
        <w:spacing w:beforeAutospacing="1" w:after="100" w:afterAutospacing="1" w:line="240" w:lineRule="auto"/>
        <w:ind w:left="1440"/>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color w:val="000000"/>
          <w:kern w:val="0"/>
          <w:sz w:val="20"/>
          <w:szCs w:val="20"/>
          <w14:ligatures w14:val="none"/>
        </w:rPr>
        <w:t xml:space="preserve">The Board of Selectmen shall have legislative authority for all matters not specifically enumerated hereinafter in Section 304, including but not limited to [...] </w:t>
      </w:r>
      <w:proofErr w:type="gramStart"/>
      <w:r w:rsidRPr="0045749E">
        <w:rPr>
          <w:rFonts w:ascii="Georgia" w:eastAsia="Times New Roman" w:hAnsi="Georgia" w:cs="Times New Roman"/>
          <w:color w:val="000000"/>
          <w:kern w:val="0"/>
          <w:sz w:val="20"/>
          <w:szCs w:val="20"/>
          <w14:ligatures w14:val="none"/>
        </w:rPr>
        <w:t>and also</w:t>
      </w:r>
      <w:proofErr w:type="gramEnd"/>
      <w:r w:rsidRPr="0045749E">
        <w:rPr>
          <w:rFonts w:ascii="Georgia" w:eastAsia="Times New Roman" w:hAnsi="Georgia" w:cs="Times New Roman"/>
          <w:color w:val="000000"/>
          <w:kern w:val="0"/>
          <w:sz w:val="20"/>
          <w:szCs w:val="20"/>
          <w14:ligatures w14:val="none"/>
        </w:rPr>
        <w:t xml:space="preserve"> those powers formerly assigned to the Town Meeting per Section 304D of this Charter. (</w:t>
      </w:r>
      <w:r w:rsidRPr="0045749E">
        <w:rPr>
          <w:rFonts w:ascii="Georgia" w:eastAsia="Times New Roman" w:hAnsi="Georgia" w:cs="Times New Roman"/>
          <w:b/>
          <w:bCs/>
          <w:color w:val="000000"/>
          <w:kern w:val="0"/>
          <w:sz w:val="24"/>
          <w:szCs w:val="24"/>
          <w14:ligatures w14:val="none"/>
        </w:rPr>
        <w:t>301, ¶ 1</w:t>
      </w:r>
      <w:r w:rsidRPr="0045749E">
        <w:rPr>
          <w:rFonts w:ascii="Georgia" w:eastAsia="Times New Roman" w:hAnsi="Georgia" w:cs="Times New Roman"/>
          <w:color w:val="000000"/>
          <w:kern w:val="0"/>
          <w:sz w:val="20"/>
          <w:szCs w:val="20"/>
          <w14:ligatures w14:val="none"/>
        </w:rPr>
        <w:t>)</w:t>
      </w:r>
    </w:p>
    <w:p w14:paraId="0641058A" w14:textId="14AE2FA8" w:rsidR="0045749E" w:rsidRPr="0045749E" w:rsidRDefault="0045749E" w:rsidP="0045749E">
      <w:pPr>
        <w:spacing w:before="100" w:beforeAutospacing="1" w:after="100" w:afterAutospacing="1" w:line="240" w:lineRule="auto"/>
        <w:ind w:left="720"/>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color w:val="000000"/>
          <w:kern w:val="0"/>
          <w:sz w:val="20"/>
          <w:szCs w:val="20"/>
          <w14:ligatures w14:val="none"/>
        </w:rPr>
        <w:t>So, we're not deleting the section assigning certain responsibilities to the Town Meeting, and we're not enumerating them as part of the responsibilities of the BOS, but simply saying, "You know that section coming up below? We don't really mean it."</w:t>
      </w:r>
      <w:r>
        <w:rPr>
          <w:rFonts w:ascii="Georgia" w:eastAsia="Times New Roman" w:hAnsi="Georgia" w:cs="Times New Roman"/>
          <w:color w:val="000000"/>
          <w:kern w:val="0"/>
          <w:sz w:val="20"/>
          <w:szCs w:val="20"/>
          <w14:ligatures w14:val="none"/>
        </w:rPr>
        <w:t xml:space="preserve"> </w:t>
      </w:r>
      <w:r w:rsidRPr="0045749E">
        <w:rPr>
          <w:rFonts w:ascii="Georgia" w:eastAsia="Times New Roman" w:hAnsi="Georgia" w:cs="Times New Roman"/>
          <w:color w:val="000000"/>
          <w:kern w:val="0"/>
          <w:sz w:val="20"/>
          <w:szCs w:val="20"/>
          <w14:ligatures w14:val="none"/>
        </w:rPr>
        <w:t> </w:t>
      </w:r>
      <w:r w:rsidRPr="0045749E">
        <w:rPr>
          <w:rFonts w:ascii="Courier New" w:eastAsia="Times New Roman" w:hAnsi="Courier New" w:cs="Courier New"/>
          <w:b/>
          <w:bCs/>
          <w:color w:val="000000"/>
          <w:kern w:val="0"/>
          <w:sz w:val="20"/>
          <w:szCs w:val="20"/>
          <w:highlight w:val="yellow"/>
          <w14:ligatures w14:val="none"/>
        </w:rPr>
        <w:t>Made worse</w:t>
      </w:r>
      <w:r w:rsidRPr="0045749E">
        <w:rPr>
          <w:rFonts w:ascii="Georgia" w:eastAsia="Times New Roman" w:hAnsi="Georgia" w:cs="Times New Roman"/>
          <w:color w:val="000000"/>
          <w:kern w:val="0"/>
          <w:sz w:val="20"/>
          <w:szCs w:val="20"/>
          <w:highlight w:val="yellow"/>
          <w14:ligatures w14:val="none"/>
        </w:rPr>
        <w:t>: This revision simply deletes </w:t>
      </w:r>
      <w:r w:rsidRPr="0045749E">
        <w:rPr>
          <w:rFonts w:ascii="Georgia" w:eastAsia="Times New Roman" w:hAnsi="Georgia" w:cs="Times New Roman"/>
          <w:b/>
          <w:bCs/>
          <w:color w:val="000000"/>
          <w:kern w:val="0"/>
          <w:sz w:val="24"/>
          <w:szCs w:val="24"/>
          <w:highlight w:val="yellow"/>
          <w14:ligatures w14:val="none"/>
        </w:rPr>
        <w:t>304</w:t>
      </w:r>
      <w:r w:rsidRPr="0045749E">
        <w:rPr>
          <w:rFonts w:ascii="Georgia" w:eastAsia="Times New Roman" w:hAnsi="Georgia" w:cs="Times New Roman"/>
          <w:color w:val="000000"/>
          <w:kern w:val="0"/>
          <w:sz w:val="20"/>
          <w:szCs w:val="20"/>
          <w:highlight w:val="yellow"/>
          <w14:ligatures w14:val="none"/>
        </w:rPr>
        <w:t>. So now we're saying that the BOS has legis</w:t>
      </w:r>
      <w:r w:rsidRPr="0045749E">
        <w:rPr>
          <w:rFonts w:ascii="Georgia" w:eastAsia="Times New Roman" w:hAnsi="Georgia" w:cs="Times New Roman"/>
          <w:color w:val="000000"/>
          <w:kern w:val="0"/>
          <w:sz w:val="20"/>
          <w:szCs w:val="20"/>
          <w:highlight w:val="yellow"/>
          <w14:ligatures w14:val="none"/>
        </w:rPr>
        <w:t>l</w:t>
      </w:r>
      <w:r w:rsidRPr="0045749E">
        <w:rPr>
          <w:rFonts w:ascii="Georgia" w:eastAsia="Times New Roman" w:hAnsi="Georgia" w:cs="Times New Roman"/>
          <w:color w:val="000000"/>
          <w:kern w:val="0"/>
          <w:sz w:val="20"/>
          <w:szCs w:val="20"/>
          <w:highlight w:val="yellow"/>
          <w14:ligatures w14:val="none"/>
        </w:rPr>
        <w:t>ative authority for all matters not specifically enumerated in a section </w:t>
      </w:r>
      <w:r w:rsidRPr="0045749E">
        <w:rPr>
          <w:rFonts w:ascii="Georgia" w:eastAsia="Times New Roman" w:hAnsi="Georgia" w:cs="Times New Roman"/>
          <w:i/>
          <w:iCs/>
          <w:color w:val="000000"/>
          <w:kern w:val="0"/>
          <w:sz w:val="20"/>
          <w:szCs w:val="20"/>
          <w:highlight w:val="yellow"/>
          <w14:ligatures w14:val="none"/>
        </w:rPr>
        <w:t>that doesn't exist</w:t>
      </w:r>
      <w:r w:rsidRPr="0045749E">
        <w:rPr>
          <w:rFonts w:ascii="Georgia" w:eastAsia="Times New Roman" w:hAnsi="Georgia" w:cs="Times New Roman"/>
          <w:color w:val="000000"/>
          <w:kern w:val="0"/>
          <w:sz w:val="20"/>
          <w:szCs w:val="20"/>
          <w:highlight w:val="yellow"/>
          <w14:ligatures w14:val="none"/>
        </w:rPr>
        <w:t>! Huh? What?</w:t>
      </w:r>
    </w:p>
    <w:p w14:paraId="077E34C9" w14:textId="2364C706" w:rsidR="0045749E" w:rsidRPr="0045749E" w:rsidRDefault="0045749E" w:rsidP="0045749E">
      <w:pPr>
        <w:numPr>
          <w:ilvl w:val="0"/>
          <w:numId w:val="7"/>
        </w:numPr>
        <w:spacing w:before="100" w:beforeAutospacing="1" w:after="100" w:afterAutospacing="1" w:line="240" w:lineRule="auto"/>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b/>
          <w:bCs/>
          <w:color w:val="000000"/>
          <w:kern w:val="0"/>
          <w:sz w:val="24"/>
          <w:szCs w:val="24"/>
          <w14:ligatures w14:val="none"/>
        </w:rPr>
        <w:t>301-A-2</w:t>
      </w:r>
      <w:r w:rsidRPr="0045749E">
        <w:rPr>
          <w:rFonts w:ascii="Georgia" w:eastAsia="Times New Roman" w:hAnsi="Georgia" w:cs="Times New Roman"/>
          <w:color w:val="000000"/>
          <w:kern w:val="0"/>
          <w:sz w:val="20"/>
          <w:szCs w:val="20"/>
          <w14:ligatures w14:val="none"/>
        </w:rPr>
        <w:t>: What happens if the ordinance has its own effective date? (E.g., "As of October 1, 2024...") How does the 45-day threshold affect this? </w:t>
      </w:r>
      <w:r>
        <w:rPr>
          <w:rFonts w:ascii="Georgia" w:eastAsia="Times New Roman" w:hAnsi="Georgia" w:cs="Times New Roman"/>
          <w:color w:val="000000"/>
          <w:kern w:val="0"/>
          <w:sz w:val="20"/>
          <w:szCs w:val="20"/>
          <w14:ligatures w14:val="none"/>
        </w:rPr>
        <w:t xml:space="preserve"> </w:t>
      </w:r>
      <w:r w:rsidRPr="0045749E">
        <w:rPr>
          <w:rFonts w:ascii="Courier New" w:eastAsia="Times New Roman" w:hAnsi="Courier New" w:cs="Courier New"/>
          <w:b/>
          <w:bCs/>
          <w:color w:val="000000"/>
          <w:kern w:val="0"/>
          <w:sz w:val="20"/>
          <w:szCs w:val="20"/>
          <w:highlight w:val="yellow"/>
          <w14:ligatures w14:val="none"/>
        </w:rPr>
        <w:t>Minor</w:t>
      </w:r>
      <w:r w:rsidRPr="0045749E">
        <w:rPr>
          <w:rFonts w:ascii="Georgia" w:eastAsia="Times New Roman" w:hAnsi="Georgia" w:cs="Times New Roman"/>
          <w:color w:val="000000"/>
          <w:kern w:val="0"/>
          <w:sz w:val="20"/>
          <w:szCs w:val="20"/>
          <w:highlight w:val="yellow"/>
          <w14:ligatures w14:val="none"/>
        </w:rPr>
        <w:t>.</w:t>
      </w:r>
    </w:p>
    <w:p w14:paraId="0FBBB899" w14:textId="77777777" w:rsidR="0045749E" w:rsidRPr="0045749E" w:rsidRDefault="0045749E" w:rsidP="0045749E">
      <w:pPr>
        <w:numPr>
          <w:ilvl w:val="0"/>
          <w:numId w:val="7"/>
        </w:numPr>
        <w:spacing w:before="100" w:beforeAutospacing="1" w:after="100" w:afterAutospacing="1" w:line="240" w:lineRule="auto"/>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b/>
          <w:bCs/>
          <w:color w:val="000000"/>
          <w:kern w:val="0"/>
          <w:sz w:val="24"/>
          <w:szCs w:val="24"/>
          <w14:ligatures w14:val="none"/>
        </w:rPr>
        <w:t>301-A-2</w:t>
      </w:r>
      <w:r w:rsidRPr="0045749E">
        <w:rPr>
          <w:rFonts w:ascii="Georgia" w:eastAsia="Times New Roman" w:hAnsi="Georgia" w:cs="Times New Roman"/>
          <w:color w:val="000000"/>
          <w:kern w:val="0"/>
          <w:sz w:val="20"/>
          <w:szCs w:val="20"/>
          <w14:ligatures w14:val="none"/>
        </w:rPr>
        <w:t xml:space="preserve">: Why would the special referendums for those ordinances successfully petitioned not happen </w:t>
      </w:r>
      <w:proofErr w:type="gramStart"/>
      <w:r w:rsidRPr="0045749E">
        <w:rPr>
          <w:rFonts w:ascii="Georgia" w:eastAsia="Times New Roman" w:hAnsi="Georgia" w:cs="Times New Roman"/>
          <w:color w:val="000000"/>
          <w:kern w:val="0"/>
          <w:sz w:val="20"/>
          <w:szCs w:val="20"/>
          <w14:ligatures w14:val="none"/>
        </w:rPr>
        <w:t>fairly quickly</w:t>
      </w:r>
      <w:proofErr w:type="gramEnd"/>
      <w:r w:rsidRPr="0045749E">
        <w:rPr>
          <w:rFonts w:ascii="Georgia" w:eastAsia="Times New Roman" w:hAnsi="Georgia" w:cs="Times New Roman"/>
          <w:color w:val="000000"/>
          <w:kern w:val="0"/>
          <w:sz w:val="20"/>
          <w:szCs w:val="20"/>
          <w14:ligatures w14:val="none"/>
        </w:rPr>
        <w:t>, instead of waiting for May or November? If an ordinance is important enough that it should take effect in 45 days, shouldn't it warrant a quicker resolution? </w:t>
      </w:r>
      <w:r w:rsidRPr="0045749E">
        <w:rPr>
          <w:rFonts w:ascii="Courier New" w:eastAsia="Times New Roman" w:hAnsi="Courier New" w:cs="Courier New"/>
          <w:b/>
          <w:bCs/>
          <w:color w:val="000000"/>
          <w:kern w:val="0"/>
          <w:sz w:val="20"/>
          <w:szCs w:val="20"/>
          <w:highlight w:val="yellow"/>
          <w14:ligatures w14:val="none"/>
        </w:rPr>
        <w:t>Minor</w:t>
      </w:r>
      <w:r w:rsidRPr="0045749E">
        <w:rPr>
          <w:rFonts w:ascii="Georgia" w:eastAsia="Times New Roman" w:hAnsi="Georgia" w:cs="Times New Roman"/>
          <w:color w:val="000000"/>
          <w:kern w:val="0"/>
          <w:sz w:val="20"/>
          <w:szCs w:val="20"/>
          <w:highlight w:val="yellow"/>
          <w14:ligatures w14:val="none"/>
        </w:rPr>
        <w:t>.</w:t>
      </w:r>
    </w:p>
    <w:p w14:paraId="2FA57430" w14:textId="6C33FC68" w:rsidR="0045749E" w:rsidRPr="0045749E" w:rsidRDefault="0045749E" w:rsidP="0045749E">
      <w:pPr>
        <w:numPr>
          <w:ilvl w:val="0"/>
          <w:numId w:val="7"/>
        </w:numPr>
        <w:spacing w:before="100" w:beforeAutospacing="1" w:after="100" w:afterAutospacing="1" w:line="240" w:lineRule="auto"/>
        <w:rPr>
          <w:rFonts w:ascii="Georgia" w:eastAsia="Times New Roman" w:hAnsi="Georgia" w:cs="Times New Roman"/>
          <w:color w:val="000000"/>
          <w:kern w:val="0"/>
          <w:sz w:val="20"/>
          <w:szCs w:val="20"/>
          <w:highlight w:val="yellow"/>
          <w14:ligatures w14:val="none"/>
        </w:rPr>
      </w:pPr>
      <w:r w:rsidRPr="0045749E">
        <w:rPr>
          <w:rFonts w:ascii="Georgia" w:eastAsia="Times New Roman" w:hAnsi="Georgia" w:cs="Times New Roman"/>
          <w:b/>
          <w:bCs/>
          <w:color w:val="000000"/>
          <w:kern w:val="0"/>
          <w:sz w:val="24"/>
          <w:szCs w:val="24"/>
          <w14:ligatures w14:val="none"/>
        </w:rPr>
        <w:t>301-A-5</w:t>
      </w:r>
      <w:r w:rsidRPr="0045749E">
        <w:rPr>
          <w:rFonts w:ascii="Georgia" w:eastAsia="Times New Roman" w:hAnsi="Georgia" w:cs="Times New Roman"/>
          <w:color w:val="000000"/>
          <w:kern w:val="0"/>
          <w:sz w:val="20"/>
          <w:szCs w:val="20"/>
          <w14:ligatures w14:val="none"/>
        </w:rPr>
        <w:t>: The 10% threshold is backward. If not even 10% of the voters can be bothered to turn out in favor of a provision, then it should </w:t>
      </w:r>
      <w:r w:rsidRPr="0045749E">
        <w:rPr>
          <w:rFonts w:ascii="Georgia" w:eastAsia="Times New Roman" w:hAnsi="Georgia" w:cs="Times New Roman"/>
          <w:i/>
          <w:iCs/>
          <w:color w:val="000000"/>
          <w:kern w:val="0"/>
          <w:sz w:val="20"/>
          <w:szCs w:val="20"/>
          <w14:ligatures w14:val="none"/>
        </w:rPr>
        <w:t>not</w:t>
      </w:r>
      <w:r w:rsidRPr="0045749E">
        <w:rPr>
          <w:rFonts w:ascii="Georgia" w:eastAsia="Times New Roman" w:hAnsi="Georgia" w:cs="Times New Roman"/>
          <w:color w:val="000000"/>
          <w:kern w:val="0"/>
          <w:sz w:val="20"/>
          <w:szCs w:val="20"/>
          <w14:ligatures w14:val="none"/>
        </w:rPr>
        <w:t> become the law of the town. </w:t>
      </w:r>
      <w:r>
        <w:rPr>
          <w:rFonts w:ascii="Georgia" w:eastAsia="Times New Roman" w:hAnsi="Georgia" w:cs="Times New Roman"/>
          <w:color w:val="000000"/>
          <w:kern w:val="0"/>
          <w:sz w:val="20"/>
          <w:szCs w:val="20"/>
          <w14:ligatures w14:val="none"/>
        </w:rPr>
        <w:t xml:space="preserve"> </w:t>
      </w:r>
      <w:r w:rsidRPr="0045749E">
        <w:rPr>
          <w:rFonts w:ascii="Courier New" w:eastAsia="Times New Roman" w:hAnsi="Courier New" w:cs="Courier New"/>
          <w:b/>
          <w:bCs/>
          <w:color w:val="000000"/>
          <w:kern w:val="0"/>
          <w:sz w:val="20"/>
          <w:szCs w:val="20"/>
          <w:highlight w:val="yellow"/>
          <w14:ligatures w14:val="none"/>
        </w:rPr>
        <w:t>Not fixed</w:t>
      </w:r>
      <w:r w:rsidRPr="0045749E">
        <w:rPr>
          <w:rFonts w:ascii="Georgia" w:eastAsia="Times New Roman" w:hAnsi="Georgia" w:cs="Times New Roman"/>
          <w:color w:val="000000"/>
          <w:kern w:val="0"/>
          <w:sz w:val="20"/>
          <w:szCs w:val="20"/>
          <w:highlight w:val="yellow"/>
          <w14:ligatures w14:val="none"/>
        </w:rPr>
        <w:t>: more power-grab material.</w:t>
      </w:r>
    </w:p>
    <w:p w14:paraId="79672E86" w14:textId="216709B6" w:rsidR="0045749E" w:rsidRPr="0045749E" w:rsidRDefault="0045749E" w:rsidP="0045749E">
      <w:pPr>
        <w:numPr>
          <w:ilvl w:val="0"/>
          <w:numId w:val="7"/>
        </w:numPr>
        <w:spacing w:before="100" w:beforeAutospacing="1" w:after="100" w:afterAutospacing="1" w:line="240" w:lineRule="auto"/>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b/>
          <w:bCs/>
          <w:color w:val="000000"/>
          <w:kern w:val="0"/>
          <w:sz w:val="24"/>
          <w:szCs w:val="24"/>
          <w14:ligatures w14:val="none"/>
        </w:rPr>
        <w:t>304-G</w:t>
      </w:r>
      <w:r w:rsidRPr="0045749E">
        <w:rPr>
          <w:rFonts w:ascii="Georgia" w:eastAsia="Times New Roman" w:hAnsi="Georgia" w:cs="Times New Roman"/>
          <w:color w:val="000000"/>
          <w:kern w:val="0"/>
          <w:sz w:val="20"/>
          <w:szCs w:val="20"/>
          <w14:ligatures w14:val="none"/>
        </w:rPr>
        <w:t>: </w:t>
      </w:r>
      <w:del w:id="4" w:author="Unknown">
        <w:r w:rsidRPr="0045749E">
          <w:rPr>
            <w:rFonts w:ascii="Georgia" w:eastAsia="Times New Roman" w:hAnsi="Georgia" w:cs="Times New Roman"/>
            <w:color w:val="000000"/>
            <w:kern w:val="0"/>
            <w:sz w:val="20"/>
            <w:szCs w:val="20"/>
            <w14:ligatures w14:val="none"/>
          </w:rPr>
          <w:delText>I'm not sure if this is even legal. Did anyone run it by the BOE attorney?</w:delText>
        </w:r>
      </w:del>
      <w:r>
        <w:rPr>
          <w:rFonts w:ascii="Georgia" w:eastAsia="Times New Roman" w:hAnsi="Georgia" w:cs="Times New Roman"/>
          <w:color w:val="000000"/>
          <w:kern w:val="0"/>
          <w:sz w:val="20"/>
          <w:szCs w:val="20"/>
          <w14:ligatures w14:val="none"/>
        </w:rPr>
        <w:t xml:space="preserve"> </w:t>
      </w:r>
      <w:r w:rsidRPr="0045749E">
        <w:rPr>
          <w:rFonts w:ascii="Georgia" w:eastAsia="Times New Roman" w:hAnsi="Georgia" w:cs="Times New Roman"/>
          <w:color w:val="000000"/>
          <w:kern w:val="0"/>
          <w:sz w:val="20"/>
          <w:szCs w:val="20"/>
          <w14:ligatures w14:val="none"/>
        </w:rPr>
        <w:t> </w:t>
      </w:r>
      <w:r w:rsidRPr="0045749E">
        <w:rPr>
          <w:rFonts w:ascii="Courier New" w:eastAsia="Times New Roman" w:hAnsi="Courier New" w:cs="Courier New"/>
          <w:b/>
          <w:bCs/>
          <w:color w:val="000000"/>
          <w:kern w:val="0"/>
          <w:sz w:val="20"/>
          <w:szCs w:val="20"/>
          <w:highlight w:val="yellow"/>
          <w14:ligatures w14:val="none"/>
        </w:rPr>
        <w:t>Fixed</w:t>
      </w:r>
      <w:r w:rsidRPr="0045749E">
        <w:rPr>
          <w:rFonts w:ascii="Georgia" w:eastAsia="Times New Roman" w:hAnsi="Georgia" w:cs="Times New Roman"/>
          <w:color w:val="000000"/>
          <w:kern w:val="0"/>
          <w:sz w:val="20"/>
          <w:szCs w:val="20"/>
          <w:highlight w:val="yellow"/>
          <w14:ligatures w14:val="none"/>
        </w:rPr>
        <w:t>: Likely illegal language removed.</w:t>
      </w:r>
    </w:p>
    <w:p w14:paraId="0670C9C3" w14:textId="616F2E14" w:rsidR="0045749E" w:rsidRPr="0045749E" w:rsidRDefault="0045749E" w:rsidP="0045749E">
      <w:pPr>
        <w:numPr>
          <w:ilvl w:val="0"/>
          <w:numId w:val="7"/>
        </w:numPr>
        <w:spacing w:before="100" w:beforeAutospacing="1" w:after="100" w:afterAutospacing="1" w:line="240" w:lineRule="auto"/>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b/>
          <w:bCs/>
          <w:color w:val="000000"/>
          <w:kern w:val="0"/>
          <w:sz w:val="24"/>
          <w:szCs w:val="24"/>
          <w14:ligatures w14:val="none"/>
        </w:rPr>
        <w:t>802-B</w:t>
      </w:r>
      <w:r w:rsidRPr="0045749E">
        <w:rPr>
          <w:rFonts w:ascii="Georgia" w:eastAsia="Times New Roman" w:hAnsi="Georgia" w:cs="Times New Roman"/>
          <w:color w:val="000000"/>
          <w:kern w:val="0"/>
          <w:sz w:val="20"/>
          <w:szCs w:val="20"/>
          <w14:ligatures w14:val="none"/>
        </w:rPr>
        <w:t>: Why do we have the specific date (October 15th) in </w:t>
      </w:r>
      <w:r w:rsidRPr="0045749E">
        <w:rPr>
          <w:rFonts w:ascii="Georgia" w:eastAsia="Times New Roman" w:hAnsi="Georgia" w:cs="Times New Roman"/>
          <w:b/>
          <w:bCs/>
          <w:color w:val="000000"/>
          <w:kern w:val="0"/>
          <w:sz w:val="24"/>
          <w:szCs w:val="24"/>
          <w14:ligatures w14:val="none"/>
        </w:rPr>
        <w:t>802-B</w:t>
      </w:r>
      <w:r w:rsidRPr="0045749E">
        <w:rPr>
          <w:rFonts w:ascii="Georgia" w:eastAsia="Times New Roman" w:hAnsi="Georgia" w:cs="Times New Roman"/>
          <w:color w:val="000000"/>
          <w:kern w:val="0"/>
          <w:sz w:val="20"/>
          <w:szCs w:val="20"/>
          <w14:ligatures w14:val="none"/>
        </w:rPr>
        <w:t> but "150 days before the end of the Fiscal Year" here? Can't we choose one format or another? </w:t>
      </w:r>
      <w:r>
        <w:rPr>
          <w:rFonts w:ascii="Georgia" w:eastAsia="Times New Roman" w:hAnsi="Georgia" w:cs="Times New Roman"/>
          <w:color w:val="000000"/>
          <w:kern w:val="0"/>
          <w:sz w:val="20"/>
          <w:szCs w:val="20"/>
          <w14:ligatures w14:val="none"/>
        </w:rPr>
        <w:t xml:space="preserve"> </w:t>
      </w:r>
      <w:r w:rsidRPr="0045749E">
        <w:rPr>
          <w:rFonts w:ascii="Courier New" w:eastAsia="Times New Roman" w:hAnsi="Courier New" w:cs="Courier New"/>
          <w:b/>
          <w:bCs/>
          <w:color w:val="000000"/>
          <w:kern w:val="0"/>
          <w:sz w:val="20"/>
          <w:szCs w:val="20"/>
          <w:highlight w:val="yellow"/>
          <w14:ligatures w14:val="none"/>
        </w:rPr>
        <w:t>Fixed</w:t>
      </w:r>
    </w:p>
    <w:p w14:paraId="2FF8F3B7" w14:textId="0147A4FD" w:rsidR="0045749E" w:rsidRPr="0045749E" w:rsidRDefault="0045749E" w:rsidP="0045749E">
      <w:pPr>
        <w:numPr>
          <w:ilvl w:val="0"/>
          <w:numId w:val="7"/>
        </w:numPr>
        <w:spacing w:before="100" w:beforeAutospacing="1" w:after="100" w:afterAutospacing="1" w:line="240" w:lineRule="auto"/>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b/>
          <w:bCs/>
          <w:color w:val="000000"/>
          <w:kern w:val="0"/>
          <w:sz w:val="24"/>
          <w:szCs w:val="24"/>
          <w14:ligatures w14:val="none"/>
        </w:rPr>
        <w:t>802-C, 802-D</w:t>
      </w:r>
      <w:r w:rsidRPr="0045749E">
        <w:rPr>
          <w:rFonts w:ascii="Georgia" w:eastAsia="Times New Roman" w:hAnsi="Georgia" w:cs="Times New Roman"/>
          <w:color w:val="000000"/>
          <w:kern w:val="0"/>
          <w:sz w:val="20"/>
          <w:szCs w:val="20"/>
          <w14:ligatures w14:val="none"/>
        </w:rPr>
        <w:t>: Typo. It looks like the word "Year", which should be at the end of </w:t>
      </w:r>
      <w:r w:rsidRPr="0045749E">
        <w:rPr>
          <w:rFonts w:ascii="Georgia" w:eastAsia="Times New Roman" w:hAnsi="Georgia" w:cs="Times New Roman"/>
          <w:b/>
          <w:bCs/>
          <w:color w:val="000000"/>
          <w:kern w:val="0"/>
          <w:sz w:val="24"/>
          <w:szCs w:val="24"/>
          <w14:ligatures w14:val="none"/>
        </w:rPr>
        <w:t>802-D</w:t>
      </w:r>
      <w:r w:rsidRPr="0045749E">
        <w:rPr>
          <w:rFonts w:ascii="Georgia" w:eastAsia="Times New Roman" w:hAnsi="Georgia" w:cs="Times New Roman"/>
          <w:color w:val="000000"/>
          <w:kern w:val="0"/>
          <w:sz w:val="20"/>
          <w:szCs w:val="20"/>
          <w14:ligatures w14:val="none"/>
        </w:rPr>
        <w:t> ("to the end of the Fiscal </w:t>
      </w:r>
      <w:ins w:id="5" w:author="Unknown">
        <w:r w:rsidRPr="0045749E">
          <w:rPr>
            <w:rFonts w:ascii="Georgia" w:eastAsia="Times New Roman" w:hAnsi="Georgia" w:cs="Times New Roman"/>
            <w:color w:val="000000"/>
            <w:kern w:val="0"/>
            <w:sz w:val="20"/>
            <w:szCs w:val="20"/>
            <w14:ligatures w14:val="none"/>
          </w:rPr>
          <w:t>Year</w:t>
        </w:r>
      </w:ins>
      <w:r w:rsidRPr="0045749E">
        <w:rPr>
          <w:rFonts w:ascii="Georgia" w:eastAsia="Times New Roman" w:hAnsi="Georgia" w:cs="Times New Roman"/>
          <w:color w:val="000000"/>
          <w:kern w:val="0"/>
          <w:sz w:val="20"/>
          <w:szCs w:val="20"/>
          <w14:ligatures w14:val="none"/>
        </w:rPr>
        <w:t>") has jumped to the first line of </w:t>
      </w:r>
      <w:r w:rsidRPr="0045749E">
        <w:rPr>
          <w:rFonts w:ascii="Georgia" w:eastAsia="Times New Roman" w:hAnsi="Georgia" w:cs="Times New Roman"/>
          <w:b/>
          <w:bCs/>
          <w:color w:val="000000"/>
          <w:kern w:val="0"/>
          <w:sz w:val="24"/>
          <w:szCs w:val="24"/>
          <w14:ligatures w14:val="none"/>
        </w:rPr>
        <w:t>802-C</w:t>
      </w:r>
      <w:r w:rsidRPr="0045749E">
        <w:rPr>
          <w:rFonts w:ascii="Georgia" w:eastAsia="Times New Roman" w:hAnsi="Georgia" w:cs="Times New Roman"/>
          <w:color w:val="000000"/>
          <w:kern w:val="0"/>
          <w:sz w:val="20"/>
          <w:szCs w:val="20"/>
          <w14:ligatures w14:val="none"/>
        </w:rPr>
        <w:t> ("Duties of the Town Administrator </w:t>
      </w:r>
      <w:del w:id="6" w:author="Unknown">
        <w:r w:rsidRPr="0045749E">
          <w:rPr>
            <w:rFonts w:ascii="Georgia" w:eastAsia="Times New Roman" w:hAnsi="Georgia" w:cs="Times New Roman"/>
            <w:color w:val="000000"/>
            <w:kern w:val="0"/>
            <w:sz w:val="20"/>
            <w:szCs w:val="20"/>
            <w14:ligatures w14:val="none"/>
          </w:rPr>
          <w:delText>Year</w:delText>
        </w:r>
      </w:del>
      <w:r w:rsidRPr="0045749E">
        <w:rPr>
          <w:rFonts w:ascii="Georgia" w:eastAsia="Times New Roman" w:hAnsi="Georgia" w:cs="Times New Roman"/>
          <w:color w:val="000000"/>
          <w:kern w:val="0"/>
          <w:sz w:val="20"/>
          <w:szCs w:val="20"/>
          <w14:ligatures w14:val="none"/>
        </w:rPr>
        <w:t>".) </w:t>
      </w:r>
      <w:r>
        <w:rPr>
          <w:rFonts w:ascii="Georgia" w:eastAsia="Times New Roman" w:hAnsi="Georgia" w:cs="Times New Roman"/>
          <w:color w:val="000000"/>
          <w:kern w:val="0"/>
          <w:sz w:val="20"/>
          <w:szCs w:val="20"/>
          <w14:ligatures w14:val="none"/>
        </w:rPr>
        <w:t xml:space="preserve"> </w:t>
      </w:r>
      <w:r w:rsidRPr="0045749E">
        <w:rPr>
          <w:rFonts w:ascii="Courier New" w:eastAsia="Times New Roman" w:hAnsi="Courier New" w:cs="Courier New"/>
          <w:b/>
          <w:bCs/>
          <w:color w:val="000000"/>
          <w:kern w:val="0"/>
          <w:sz w:val="20"/>
          <w:szCs w:val="20"/>
          <w:highlight w:val="yellow"/>
          <w14:ligatures w14:val="none"/>
        </w:rPr>
        <w:t>Fixed</w:t>
      </w:r>
      <w:r w:rsidRPr="0045749E">
        <w:rPr>
          <w:rFonts w:ascii="Georgia" w:eastAsia="Times New Roman" w:hAnsi="Georgia" w:cs="Times New Roman"/>
          <w:color w:val="000000"/>
          <w:kern w:val="0"/>
          <w:sz w:val="20"/>
          <w:szCs w:val="20"/>
          <w:highlight w:val="yellow"/>
          <w14:ligatures w14:val="none"/>
        </w:rPr>
        <w:t>: Typo cleaned up</w:t>
      </w:r>
    </w:p>
    <w:p w14:paraId="7CAA7DF5" w14:textId="34912AB8" w:rsidR="0045749E" w:rsidRPr="0045749E" w:rsidRDefault="0045749E" w:rsidP="0045749E">
      <w:pPr>
        <w:numPr>
          <w:ilvl w:val="0"/>
          <w:numId w:val="7"/>
        </w:numPr>
        <w:spacing w:before="100" w:beforeAutospacing="1" w:after="100" w:afterAutospacing="1" w:line="240" w:lineRule="auto"/>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b/>
          <w:bCs/>
          <w:color w:val="000000"/>
          <w:kern w:val="0"/>
          <w:sz w:val="24"/>
          <w:szCs w:val="24"/>
          <w14:ligatures w14:val="none"/>
        </w:rPr>
        <w:t>802-E-1</w:t>
      </w:r>
      <w:r w:rsidRPr="0045749E">
        <w:rPr>
          <w:rFonts w:ascii="Georgia" w:eastAsia="Times New Roman" w:hAnsi="Georgia" w:cs="Times New Roman"/>
          <w:color w:val="000000"/>
          <w:kern w:val="0"/>
          <w:sz w:val="20"/>
          <w:szCs w:val="20"/>
          <w14:ligatures w14:val="none"/>
        </w:rPr>
        <w:t>: 85 is an unusual number. Is there a technical reason it can't just be 90? </w:t>
      </w:r>
      <w:r>
        <w:rPr>
          <w:rFonts w:ascii="Georgia" w:eastAsia="Times New Roman" w:hAnsi="Georgia" w:cs="Times New Roman"/>
          <w:color w:val="000000"/>
          <w:kern w:val="0"/>
          <w:sz w:val="20"/>
          <w:szCs w:val="20"/>
          <w14:ligatures w14:val="none"/>
        </w:rPr>
        <w:t xml:space="preserve"> </w:t>
      </w:r>
      <w:r w:rsidRPr="0045749E">
        <w:rPr>
          <w:rFonts w:ascii="Courier New" w:eastAsia="Times New Roman" w:hAnsi="Courier New" w:cs="Courier New"/>
          <w:b/>
          <w:bCs/>
          <w:color w:val="000000"/>
          <w:kern w:val="0"/>
          <w:sz w:val="20"/>
          <w:szCs w:val="20"/>
          <w:highlight w:val="yellow"/>
          <w14:ligatures w14:val="none"/>
        </w:rPr>
        <w:t>Not changed</w:t>
      </w:r>
      <w:r w:rsidRPr="0045749E">
        <w:rPr>
          <w:rFonts w:ascii="Georgia" w:eastAsia="Times New Roman" w:hAnsi="Georgia" w:cs="Times New Roman"/>
          <w:color w:val="000000"/>
          <w:kern w:val="0"/>
          <w:sz w:val="20"/>
          <w:szCs w:val="20"/>
          <w:highlight w:val="yellow"/>
          <w14:ligatures w14:val="none"/>
        </w:rPr>
        <w:t>: Still at 85, but that may be required by calendar.</w:t>
      </w:r>
    </w:p>
    <w:p w14:paraId="33AF0EF9" w14:textId="77777777" w:rsidR="0045749E" w:rsidRPr="0045749E" w:rsidRDefault="0045749E" w:rsidP="0045749E">
      <w:pPr>
        <w:numPr>
          <w:ilvl w:val="0"/>
          <w:numId w:val="7"/>
        </w:numPr>
        <w:spacing w:before="100" w:beforeAutospacing="1" w:after="100" w:afterAutospacing="1" w:line="240" w:lineRule="auto"/>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b/>
          <w:bCs/>
          <w:color w:val="000000"/>
          <w:kern w:val="0"/>
          <w:sz w:val="24"/>
          <w:szCs w:val="24"/>
          <w14:ligatures w14:val="none"/>
        </w:rPr>
        <w:t>805-B</w:t>
      </w:r>
      <w:r w:rsidRPr="0045749E">
        <w:rPr>
          <w:rFonts w:ascii="Georgia" w:eastAsia="Times New Roman" w:hAnsi="Georgia" w:cs="Times New Roman"/>
          <w:color w:val="000000"/>
          <w:kern w:val="0"/>
          <w:sz w:val="20"/>
          <w:szCs w:val="20"/>
          <w14:ligatures w14:val="none"/>
        </w:rPr>
        <w:t> This text is extremely misleading or at least confusing:</w:t>
      </w:r>
    </w:p>
    <w:p w14:paraId="5DDE40BE" w14:textId="77777777" w:rsidR="0045749E" w:rsidRPr="0045749E" w:rsidRDefault="0045749E" w:rsidP="0045749E">
      <w:pPr>
        <w:spacing w:beforeAutospacing="1" w:after="100" w:afterAutospacing="1" w:line="240" w:lineRule="auto"/>
        <w:ind w:left="1440"/>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color w:val="000000"/>
          <w:kern w:val="0"/>
          <w:sz w:val="20"/>
          <w:szCs w:val="20"/>
          <w14:ligatures w14:val="none"/>
        </w:rPr>
        <w:t xml:space="preserve">Any supplemental appropriation which exceeds or is equal to 2.5% or $200,000.00 whichever is greater, of the current year budget excluding the amount appropriated for </w:t>
      </w:r>
      <w:proofErr w:type="gramStart"/>
      <w:r w:rsidRPr="0045749E">
        <w:rPr>
          <w:rFonts w:ascii="Georgia" w:eastAsia="Times New Roman" w:hAnsi="Georgia" w:cs="Times New Roman"/>
          <w:color w:val="000000"/>
          <w:kern w:val="0"/>
          <w:sz w:val="20"/>
          <w:szCs w:val="20"/>
          <w14:ligatures w14:val="none"/>
        </w:rPr>
        <w:t>Region</w:t>
      </w:r>
      <w:proofErr w:type="gramEnd"/>
      <w:r w:rsidRPr="0045749E">
        <w:rPr>
          <w:rFonts w:ascii="Georgia" w:eastAsia="Times New Roman" w:hAnsi="Georgia" w:cs="Times New Roman"/>
          <w:color w:val="000000"/>
          <w:kern w:val="0"/>
          <w:sz w:val="20"/>
          <w:szCs w:val="20"/>
          <w14:ligatures w14:val="none"/>
        </w:rPr>
        <w:t xml:space="preserve"> 8 Board of Education, approved by the Board of Finance...</w:t>
      </w:r>
    </w:p>
    <w:p w14:paraId="3266B482" w14:textId="77777777" w:rsidR="0045749E" w:rsidRPr="0045749E" w:rsidRDefault="0045749E" w:rsidP="0045749E">
      <w:pPr>
        <w:spacing w:before="100" w:beforeAutospacing="1" w:after="100" w:afterAutospacing="1" w:line="240" w:lineRule="auto"/>
        <w:ind w:left="720"/>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color w:val="000000"/>
          <w:kern w:val="0"/>
          <w:sz w:val="20"/>
          <w:szCs w:val="20"/>
          <w14:ligatures w14:val="none"/>
        </w:rPr>
        <w:t>Can I suggest we flip the amounts like this?</w:t>
      </w:r>
    </w:p>
    <w:p w14:paraId="29279FE4" w14:textId="77777777" w:rsidR="0045749E" w:rsidRPr="0045749E" w:rsidRDefault="0045749E" w:rsidP="0045749E">
      <w:pPr>
        <w:spacing w:beforeAutospacing="1" w:after="100" w:afterAutospacing="1" w:line="240" w:lineRule="auto"/>
        <w:ind w:left="1440"/>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color w:val="000000"/>
          <w:kern w:val="0"/>
          <w:sz w:val="20"/>
          <w:szCs w:val="20"/>
          <w14:ligatures w14:val="none"/>
        </w:rPr>
        <w:t xml:space="preserve">Any supplemental appropriation which exceeds or is equal to $200,000.00 or 2.5% of the current year budget excluding the amount appropriated for </w:t>
      </w:r>
      <w:proofErr w:type="gramStart"/>
      <w:r w:rsidRPr="0045749E">
        <w:rPr>
          <w:rFonts w:ascii="Georgia" w:eastAsia="Times New Roman" w:hAnsi="Georgia" w:cs="Times New Roman"/>
          <w:color w:val="000000"/>
          <w:kern w:val="0"/>
          <w:sz w:val="20"/>
          <w:szCs w:val="20"/>
          <w14:ligatures w14:val="none"/>
        </w:rPr>
        <w:t>Region</w:t>
      </w:r>
      <w:proofErr w:type="gramEnd"/>
      <w:r w:rsidRPr="0045749E">
        <w:rPr>
          <w:rFonts w:ascii="Georgia" w:eastAsia="Times New Roman" w:hAnsi="Georgia" w:cs="Times New Roman"/>
          <w:color w:val="000000"/>
          <w:kern w:val="0"/>
          <w:sz w:val="20"/>
          <w:szCs w:val="20"/>
          <w14:ligatures w14:val="none"/>
        </w:rPr>
        <w:t xml:space="preserve"> 8 Board of Education, approved by the Board of Finance, whichever is greater...</w:t>
      </w:r>
    </w:p>
    <w:p w14:paraId="702DBE4C" w14:textId="77777777" w:rsidR="0045749E" w:rsidRPr="0045749E" w:rsidRDefault="0045749E" w:rsidP="0045749E">
      <w:pPr>
        <w:spacing w:before="100" w:beforeAutospacing="1" w:after="100" w:afterAutospacing="1" w:line="240" w:lineRule="auto"/>
        <w:ind w:left="720"/>
        <w:rPr>
          <w:rFonts w:ascii="Georgia" w:eastAsia="Times New Roman" w:hAnsi="Georgia" w:cs="Times New Roman"/>
          <w:color w:val="000000"/>
          <w:kern w:val="0"/>
          <w:sz w:val="20"/>
          <w:szCs w:val="20"/>
          <w14:ligatures w14:val="none"/>
        </w:rPr>
      </w:pPr>
      <w:r w:rsidRPr="0045749E">
        <w:rPr>
          <w:rFonts w:ascii="Courier New" w:eastAsia="Times New Roman" w:hAnsi="Courier New" w:cs="Courier New"/>
          <w:b/>
          <w:bCs/>
          <w:color w:val="000000"/>
          <w:kern w:val="0"/>
          <w:sz w:val="20"/>
          <w:szCs w:val="20"/>
          <w:highlight w:val="yellow"/>
          <w14:ligatures w14:val="none"/>
        </w:rPr>
        <w:t>Not fixed</w:t>
      </w:r>
      <w:r w:rsidRPr="0045749E">
        <w:rPr>
          <w:rFonts w:ascii="Georgia" w:eastAsia="Times New Roman" w:hAnsi="Georgia" w:cs="Times New Roman"/>
          <w:color w:val="000000"/>
          <w:kern w:val="0"/>
          <w:sz w:val="20"/>
          <w:szCs w:val="20"/>
          <w:highlight w:val="yellow"/>
          <w14:ligatures w14:val="none"/>
        </w:rPr>
        <w:t xml:space="preserve">: Very confusing text kept in </w:t>
      </w:r>
      <w:proofErr w:type="gramStart"/>
      <w:r w:rsidRPr="0045749E">
        <w:rPr>
          <w:rFonts w:ascii="Georgia" w:eastAsia="Times New Roman" w:hAnsi="Georgia" w:cs="Times New Roman"/>
          <w:color w:val="000000"/>
          <w:kern w:val="0"/>
          <w:sz w:val="20"/>
          <w:szCs w:val="20"/>
          <w:highlight w:val="yellow"/>
          <w14:ligatures w14:val="none"/>
        </w:rPr>
        <w:t>place</w:t>
      </w:r>
      <w:proofErr w:type="gramEnd"/>
    </w:p>
    <w:p w14:paraId="25EA6CF6" w14:textId="77777777" w:rsidR="0045749E" w:rsidRPr="0045749E" w:rsidRDefault="0045749E" w:rsidP="0045749E">
      <w:pPr>
        <w:spacing w:before="100" w:beforeAutospacing="1" w:after="100" w:afterAutospacing="1" w:line="240" w:lineRule="auto"/>
        <w:ind w:left="720"/>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color w:val="000000"/>
          <w:kern w:val="0"/>
          <w:sz w:val="20"/>
          <w:szCs w:val="20"/>
          <w14:ligatures w14:val="none"/>
        </w:rPr>
        <w:t>Also technically is there some legal requirement to include pennies in such dollar figures? "$200,000" reads much better. </w:t>
      </w:r>
      <w:proofErr w:type="gramStart"/>
      <w:r w:rsidRPr="0045749E">
        <w:rPr>
          <w:rFonts w:ascii="Courier New" w:eastAsia="Times New Roman" w:hAnsi="Courier New" w:cs="Courier New"/>
          <w:b/>
          <w:bCs/>
          <w:color w:val="000000"/>
          <w:kern w:val="0"/>
          <w:sz w:val="20"/>
          <w:szCs w:val="20"/>
          <w14:ligatures w14:val="none"/>
        </w:rPr>
        <w:t>Also</w:t>
      </w:r>
      <w:proofErr w:type="gramEnd"/>
      <w:r w:rsidRPr="0045749E">
        <w:rPr>
          <w:rFonts w:ascii="Courier New" w:eastAsia="Times New Roman" w:hAnsi="Courier New" w:cs="Courier New"/>
          <w:b/>
          <w:bCs/>
          <w:color w:val="000000"/>
          <w:kern w:val="0"/>
          <w:sz w:val="20"/>
          <w:szCs w:val="20"/>
          <w14:ligatures w14:val="none"/>
        </w:rPr>
        <w:t xml:space="preserve"> not fixed</w:t>
      </w:r>
    </w:p>
    <w:p w14:paraId="2D62DCE1" w14:textId="77777777" w:rsidR="0045749E" w:rsidRPr="0045749E" w:rsidRDefault="0045749E" w:rsidP="0045749E">
      <w:pPr>
        <w:spacing w:before="100" w:beforeAutospacing="1" w:after="100" w:afterAutospacing="1" w:line="240" w:lineRule="auto"/>
        <w:ind w:left="720"/>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color w:val="000000"/>
          <w:kern w:val="0"/>
          <w:sz w:val="20"/>
          <w:szCs w:val="20"/>
          <w14:ligatures w14:val="none"/>
        </w:rPr>
        <w:t>More substantively, why are we using "approved by the Board of Finance" rather than something like "approved at referendum"? Isn't that the final source of truth of the budget? </w:t>
      </w:r>
      <w:r w:rsidRPr="0045749E">
        <w:rPr>
          <w:rFonts w:ascii="Courier New" w:eastAsia="Times New Roman" w:hAnsi="Courier New" w:cs="Courier New"/>
          <w:b/>
          <w:bCs/>
          <w:color w:val="000000"/>
          <w:kern w:val="0"/>
          <w:sz w:val="20"/>
          <w:szCs w:val="20"/>
          <w14:ligatures w14:val="none"/>
        </w:rPr>
        <w:t>Not fixed</w:t>
      </w:r>
    </w:p>
    <w:p w14:paraId="44C07077" w14:textId="77777777" w:rsidR="0045749E" w:rsidRPr="0045749E" w:rsidRDefault="0045749E" w:rsidP="0045749E">
      <w:pPr>
        <w:numPr>
          <w:ilvl w:val="0"/>
          <w:numId w:val="7"/>
        </w:numPr>
        <w:spacing w:before="100" w:beforeAutospacing="1" w:after="100" w:afterAutospacing="1" w:line="240" w:lineRule="auto"/>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b/>
          <w:bCs/>
          <w:color w:val="000000"/>
          <w:kern w:val="0"/>
          <w:sz w:val="24"/>
          <w:szCs w:val="24"/>
          <w14:ligatures w14:val="none"/>
        </w:rPr>
        <w:lastRenderedPageBreak/>
        <w:t>1008</w:t>
      </w:r>
      <w:r w:rsidRPr="0045749E">
        <w:rPr>
          <w:rFonts w:ascii="Georgia" w:eastAsia="Times New Roman" w:hAnsi="Georgia" w:cs="Times New Roman"/>
          <w:color w:val="000000"/>
          <w:kern w:val="0"/>
          <w:sz w:val="20"/>
          <w:szCs w:val="20"/>
          <w14:ligatures w14:val="none"/>
        </w:rPr>
        <w:t>: Yes, a minimum of six months for a Charter Revision Commission sounds right. I think the short time of this committee's incarnation is significantly problematic.</w:t>
      </w:r>
    </w:p>
    <w:p w14:paraId="25A75F12" w14:textId="77777777" w:rsidR="0045749E" w:rsidRPr="0045749E" w:rsidRDefault="0045749E" w:rsidP="0045749E">
      <w:pPr>
        <w:spacing w:before="100" w:beforeAutospacing="1" w:after="100" w:afterAutospacing="1" w:line="240" w:lineRule="auto"/>
        <w:outlineLvl w:val="1"/>
        <w:rPr>
          <w:rFonts w:ascii="Georgia" w:eastAsia="Times New Roman" w:hAnsi="Georgia" w:cs="Times New Roman"/>
          <w:b/>
          <w:bCs/>
          <w:color w:val="000000"/>
          <w:kern w:val="0"/>
          <w:sz w:val="36"/>
          <w:szCs w:val="36"/>
          <w14:ligatures w14:val="none"/>
        </w:rPr>
      </w:pPr>
      <w:r w:rsidRPr="0045749E">
        <w:rPr>
          <w:rFonts w:ascii="Georgia" w:eastAsia="Times New Roman" w:hAnsi="Georgia" w:cs="Times New Roman"/>
          <w:b/>
          <w:bCs/>
          <w:color w:val="000000"/>
          <w:kern w:val="0"/>
          <w:sz w:val="36"/>
          <w:szCs w:val="36"/>
          <w14:ligatures w14:val="none"/>
        </w:rPr>
        <w:t>Commentary</w:t>
      </w:r>
    </w:p>
    <w:p w14:paraId="20F70737" w14:textId="77777777" w:rsidR="0045749E" w:rsidRPr="0045749E" w:rsidRDefault="0045749E" w:rsidP="0045749E">
      <w:pPr>
        <w:spacing w:before="100" w:beforeAutospacing="1" w:after="100" w:afterAutospacing="1" w:line="240" w:lineRule="auto"/>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color w:val="000000"/>
          <w:kern w:val="0"/>
          <w:sz w:val="20"/>
          <w:szCs w:val="20"/>
          <w14:ligatures w14:val="none"/>
        </w:rPr>
        <w:t>Obviously the most significant provision here is to move large parts of the legislative authority from the Town Meeting to the Board of Selectmen. I see no need. What emergencies have we had that required immediate action beyond the current emergency ordinance provision of the current charter? (</w:t>
      </w:r>
      <w:r w:rsidRPr="0045749E">
        <w:rPr>
          <w:rFonts w:ascii="Georgia" w:eastAsia="Times New Roman" w:hAnsi="Georgia" w:cs="Times New Roman"/>
          <w:b/>
          <w:bCs/>
          <w:color w:val="000000"/>
          <w:kern w:val="0"/>
          <w:sz w:val="24"/>
          <w:szCs w:val="24"/>
          <w14:ligatures w14:val="none"/>
        </w:rPr>
        <w:t>Section 406</w:t>
      </w:r>
      <w:r w:rsidRPr="0045749E">
        <w:rPr>
          <w:rFonts w:ascii="Georgia" w:eastAsia="Times New Roman" w:hAnsi="Georgia" w:cs="Times New Roman"/>
          <w:color w:val="000000"/>
          <w:kern w:val="0"/>
          <w:sz w:val="20"/>
          <w:szCs w:val="20"/>
          <w14:ligatures w14:val="none"/>
        </w:rPr>
        <w:t>)? I know of none.</w:t>
      </w:r>
    </w:p>
    <w:p w14:paraId="3FDC7C02" w14:textId="77777777" w:rsidR="0045749E" w:rsidRPr="0045749E" w:rsidRDefault="0045749E" w:rsidP="0045749E">
      <w:pPr>
        <w:spacing w:before="100" w:beforeAutospacing="1" w:after="100" w:afterAutospacing="1" w:line="240" w:lineRule="auto"/>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color w:val="000000"/>
          <w:kern w:val="0"/>
          <w:sz w:val="20"/>
          <w:szCs w:val="20"/>
          <w14:ligatures w14:val="none"/>
        </w:rPr>
        <w:t xml:space="preserve">And if it's not to cover some real problems we've had, but only for the convenience of the BOS/Town Administrator, then my response is simple: Democracy is messy. No one said it was supposed to be easy. The New England Town Meeting is one of the </w:t>
      </w:r>
      <w:proofErr w:type="gramStart"/>
      <w:r w:rsidRPr="0045749E">
        <w:rPr>
          <w:rFonts w:ascii="Georgia" w:eastAsia="Times New Roman" w:hAnsi="Georgia" w:cs="Times New Roman"/>
          <w:color w:val="000000"/>
          <w:kern w:val="0"/>
          <w:sz w:val="20"/>
          <w:szCs w:val="20"/>
          <w14:ligatures w14:val="none"/>
        </w:rPr>
        <w:t>most pure</w:t>
      </w:r>
      <w:proofErr w:type="gramEnd"/>
      <w:r w:rsidRPr="0045749E">
        <w:rPr>
          <w:rFonts w:ascii="Georgia" w:eastAsia="Times New Roman" w:hAnsi="Georgia" w:cs="Times New Roman"/>
          <w:color w:val="000000"/>
          <w:kern w:val="0"/>
          <w:sz w:val="20"/>
          <w:szCs w:val="20"/>
          <w14:ligatures w14:val="none"/>
        </w:rPr>
        <w:t xml:space="preserve"> forms of democracy still around. To sacrifice it because sometimes it's a bit slower than we like would be tragic.</w:t>
      </w:r>
    </w:p>
    <w:p w14:paraId="088E26F5" w14:textId="77777777" w:rsidR="0045749E" w:rsidRPr="0045749E" w:rsidRDefault="0045749E" w:rsidP="0045749E">
      <w:pPr>
        <w:spacing w:before="100" w:beforeAutospacing="1" w:after="100" w:afterAutospacing="1" w:line="240" w:lineRule="auto"/>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color w:val="000000"/>
          <w:kern w:val="0"/>
          <w:sz w:val="20"/>
          <w:szCs w:val="20"/>
          <w14:ligatures w14:val="none"/>
        </w:rPr>
        <w:t>I'm especially irked by the petition process for overturning a BOS-authored ordinance. Overall, it's fine; it sounds like most petition processes. But the failure of reaching even the relatively small quorum of 10% should mean a failure of the proposal, not its automatic acceptance.</w:t>
      </w:r>
    </w:p>
    <w:p w14:paraId="50792A64" w14:textId="77777777" w:rsidR="0045749E" w:rsidRPr="0045749E" w:rsidRDefault="0045749E" w:rsidP="0045749E">
      <w:pPr>
        <w:spacing w:before="100" w:beforeAutospacing="1" w:after="100" w:afterAutospacing="1" w:line="240" w:lineRule="auto"/>
        <w:rPr>
          <w:rFonts w:ascii="Georgia" w:eastAsia="Times New Roman" w:hAnsi="Georgia" w:cs="Times New Roman"/>
          <w:color w:val="000000"/>
          <w:kern w:val="0"/>
          <w:sz w:val="20"/>
          <w:szCs w:val="20"/>
          <w14:ligatures w14:val="none"/>
        </w:rPr>
      </w:pPr>
      <w:r w:rsidRPr="0045749E">
        <w:rPr>
          <w:rFonts w:ascii="Georgia" w:eastAsia="Times New Roman" w:hAnsi="Georgia" w:cs="Times New Roman"/>
          <w:color w:val="000000"/>
          <w:kern w:val="0"/>
          <w:sz w:val="20"/>
          <w:szCs w:val="20"/>
          <w14:ligatures w14:val="none"/>
        </w:rPr>
        <w:t>I also see no reason to move the Town Clerk's position to an appointed one. The Town has been faithfully returning the incumbent to office since I moved into town more than 25 years ago. Carol is undoubtedly the most popular elected official in Andover. Diluting her authority -- now granted by the voters -- by putting her under the authority of the BOS and Town Administrator can do nothing to improve her diligence and competence. It can only harm it. If this is about eventual succession, then there's a simple solution: increase the pay of the Assistant Town Clerk so that we can stop losing them to surrounding towns who pay better. (And while we're at it, the salary for the Town Clerk is also ridiculously low!)</w:t>
      </w:r>
    </w:p>
    <w:p w14:paraId="12C3F102" w14:textId="1594EF65" w:rsidR="0045749E" w:rsidRPr="0045749E" w:rsidRDefault="0045749E" w:rsidP="0045749E">
      <w:pPr>
        <w:spacing w:after="0" w:line="240" w:lineRule="auto"/>
        <w:rPr>
          <w:rFonts w:ascii="Georgia" w:eastAsia="Times New Roman" w:hAnsi="Georgia" w:cs="Times New Roman"/>
          <w:color w:val="000000"/>
          <w:kern w:val="0"/>
          <w:sz w:val="20"/>
          <w:szCs w:val="20"/>
          <w14:ligatures w14:val="none"/>
        </w:rPr>
      </w:pPr>
      <w:del w:id="7" w:author="Unknown">
        <w:r w:rsidRPr="0045749E">
          <w:rPr>
            <w:rFonts w:ascii="Georgia" w:eastAsia="Times New Roman" w:hAnsi="Georgia" w:cs="Times New Roman"/>
            <w:color w:val="000000"/>
            <w:kern w:val="0"/>
            <w:sz w:val="20"/>
            <w:szCs w:val="20"/>
            <w14:ligatures w14:val="none"/>
          </w:rPr>
          <w:delText>I also really need to object to the attempt to take oversight of the local BOE's grant process. Boards of Education, while elected by the town and responsible to it are also, under Connecticut law, agents of the state. They need to be able to manage their own finances, including grants. If they can cover their in-kind participation to receive a grant in their normal budgetary process, they should be free to do so without external supervision. (Also, is this a real issue? Normally, I believe, education grants may require that the BOE maintain normal funding for their programs, and don't require additional outlays. Am I wrong about this?)</w:delText>
        </w:r>
      </w:del>
      <w:r>
        <w:rPr>
          <w:rFonts w:ascii="Georgia" w:eastAsia="Times New Roman" w:hAnsi="Georgia" w:cs="Times New Roman"/>
          <w:color w:val="000000"/>
          <w:kern w:val="0"/>
          <w:sz w:val="20"/>
          <w:szCs w:val="20"/>
          <w14:ligatures w14:val="none"/>
        </w:rPr>
        <w:t xml:space="preserve">  </w:t>
      </w:r>
      <w:r w:rsidRPr="0045749E">
        <w:rPr>
          <w:rFonts w:ascii="Courier New" w:eastAsia="Times New Roman" w:hAnsi="Courier New" w:cs="Courier New"/>
          <w:b/>
          <w:bCs/>
          <w:color w:val="000000"/>
          <w:kern w:val="0"/>
          <w:sz w:val="20"/>
          <w:szCs w:val="20"/>
          <w:highlight w:val="yellow"/>
          <w14:ligatures w14:val="none"/>
        </w:rPr>
        <w:t>Fixed</w:t>
      </w:r>
    </w:p>
    <w:p w14:paraId="24A9394D" w14:textId="77777777" w:rsidR="00EC720A" w:rsidRPr="0045749E" w:rsidRDefault="00EC720A" w:rsidP="0045749E"/>
    <w:sectPr w:rsidR="00EC720A" w:rsidRPr="0045749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55EAB" w14:textId="77777777" w:rsidR="00C7416B" w:rsidRDefault="00C7416B" w:rsidP="00F27F41">
      <w:pPr>
        <w:spacing w:after="0" w:line="240" w:lineRule="auto"/>
      </w:pPr>
      <w:r>
        <w:separator/>
      </w:r>
    </w:p>
  </w:endnote>
  <w:endnote w:type="continuationSeparator" w:id="0">
    <w:p w14:paraId="110FC1D2" w14:textId="77777777" w:rsidR="00C7416B" w:rsidRDefault="00C7416B" w:rsidP="00F27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174532"/>
      <w:docPartObj>
        <w:docPartGallery w:val="Page Numbers (Bottom of Page)"/>
        <w:docPartUnique/>
      </w:docPartObj>
    </w:sdtPr>
    <w:sdtContent>
      <w:p w14:paraId="357BB90E" w14:textId="61CA458E" w:rsidR="00F27F41" w:rsidRDefault="00F27F41">
        <w:pPr>
          <w:pStyle w:val="Footer"/>
        </w:pPr>
        <w:r>
          <w:rPr>
            <w:noProof/>
          </w:rPr>
          <mc:AlternateContent>
            <mc:Choice Requires="wps">
              <w:drawing>
                <wp:anchor distT="0" distB="0" distL="114300" distR="114300" simplePos="0" relativeHeight="251660288" behindDoc="0" locked="0" layoutInCell="1" allowOverlap="1" wp14:anchorId="734919FA" wp14:editId="6926E7F9">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BB301B1" w14:textId="77777777" w:rsidR="00F27F41" w:rsidRDefault="00F27F41">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34919F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BB301B1" w14:textId="77777777" w:rsidR="00F27F41" w:rsidRDefault="00F27F41">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6768401" wp14:editId="20523D2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E3379A3"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5E17F" w14:textId="77777777" w:rsidR="00C7416B" w:rsidRDefault="00C7416B" w:rsidP="00F27F41">
      <w:pPr>
        <w:spacing w:after="0" w:line="240" w:lineRule="auto"/>
      </w:pPr>
      <w:r>
        <w:separator/>
      </w:r>
    </w:p>
  </w:footnote>
  <w:footnote w:type="continuationSeparator" w:id="0">
    <w:p w14:paraId="1B9D8931" w14:textId="77777777" w:rsidR="00C7416B" w:rsidRDefault="00C7416B" w:rsidP="00F27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83473" w14:textId="18EAEAD3" w:rsidR="00F27F41" w:rsidRDefault="00000000">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A0809EAE6D00414DAB9F6419A5B847C1"/>
        </w:placeholder>
        <w:dataBinding w:prefixMappings="xmlns:ns0='http://purl.org/dc/elements/1.1/' xmlns:ns1='http://schemas.openxmlformats.org/package/2006/metadata/core-properties' " w:xpath="/ns1:coreProperties[1]/ns0:title[1]" w:storeItemID="{6C3C8BC8-F283-45AE-878A-BAB7291924A1}"/>
        <w:text/>
      </w:sdtPr>
      <w:sdtContent>
        <w:r w:rsidR="00F27F41">
          <w:rPr>
            <w:color w:val="4472C4" w:themeColor="accent1"/>
          </w:rPr>
          <w:t>Charter Revision Notes</w:t>
        </w:r>
      </w:sdtContent>
    </w:sdt>
    <w:r w:rsidR="00F27F41">
      <w:rPr>
        <w:color w:val="4472C4" w:themeColor="accent1"/>
      </w:rPr>
      <w:t xml:space="preserve"> | </w:t>
    </w:r>
    <w:sdt>
      <w:sdtPr>
        <w:rPr>
          <w:color w:val="4472C4" w:themeColor="accent1"/>
        </w:rPr>
        <w:alias w:val="Author"/>
        <w:tag w:val=""/>
        <w:id w:val="-1677181147"/>
        <w:placeholder>
          <w:docPart w:val="C4B35EFBED4940A98614079C27AF9B7D"/>
        </w:placeholder>
        <w:dataBinding w:prefixMappings="xmlns:ns0='http://purl.org/dc/elements/1.1/' xmlns:ns1='http://schemas.openxmlformats.org/package/2006/metadata/core-properties' " w:xpath="/ns1:coreProperties[1]/ns0:creator[1]" w:storeItemID="{6C3C8BC8-F283-45AE-878A-BAB7291924A1}"/>
        <w:text/>
      </w:sdtPr>
      <w:sdtContent>
        <w:proofErr w:type="gramStart"/>
        <w:r w:rsidR="00F27F41">
          <w:rPr>
            <w:color w:val="4472C4" w:themeColor="accent1"/>
          </w:rPr>
          <w:t>Scott  Sauyet</w:t>
        </w:r>
        <w:proofErr w:type="gramEnd"/>
      </w:sdtContent>
    </w:sdt>
  </w:p>
  <w:p w14:paraId="618769DD" w14:textId="77777777" w:rsidR="00F27F41" w:rsidRDefault="00F27F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333CD"/>
    <w:multiLevelType w:val="multilevel"/>
    <w:tmpl w:val="F5D2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5227D"/>
    <w:multiLevelType w:val="multilevel"/>
    <w:tmpl w:val="886C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594942"/>
    <w:multiLevelType w:val="multilevel"/>
    <w:tmpl w:val="6C8E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B08CB"/>
    <w:multiLevelType w:val="multilevel"/>
    <w:tmpl w:val="0C94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815D4"/>
    <w:multiLevelType w:val="multilevel"/>
    <w:tmpl w:val="0FE4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3026F"/>
    <w:multiLevelType w:val="multilevel"/>
    <w:tmpl w:val="323E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181C47"/>
    <w:multiLevelType w:val="multilevel"/>
    <w:tmpl w:val="106C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926167">
    <w:abstractNumId w:val="4"/>
  </w:num>
  <w:num w:numId="2" w16cid:durableId="447239554">
    <w:abstractNumId w:val="0"/>
  </w:num>
  <w:num w:numId="3" w16cid:durableId="805927849">
    <w:abstractNumId w:val="5"/>
  </w:num>
  <w:num w:numId="4" w16cid:durableId="1600603397">
    <w:abstractNumId w:val="6"/>
  </w:num>
  <w:num w:numId="5" w16cid:durableId="702173601">
    <w:abstractNumId w:val="3"/>
  </w:num>
  <w:num w:numId="6" w16cid:durableId="1470632593">
    <w:abstractNumId w:val="1"/>
  </w:num>
  <w:num w:numId="7" w16cid:durableId="115567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41"/>
    <w:rsid w:val="002B66A0"/>
    <w:rsid w:val="00395EDC"/>
    <w:rsid w:val="0045749E"/>
    <w:rsid w:val="008F0D29"/>
    <w:rsid w:val="00C7416B"/>
    <w:rsid w:val="00EC720A"/>
    <w:rsid w:val="00F2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855D3"/>
  <w15:chartTrackingRefBased/>
  <w15:docId w15:val="{F374E059-A72E-4F7B-99D1-88769EBD0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7F4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27F4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F4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27F41"/>
    <w:rPr>
      <w:rFonts w:ascii="Times New Roman" w:eastAsia="Times New Roman" w:hAnsi="Times New Roman" w:cs="Times New Roman"/>
      <w:b/>
      <w:bCs/>
      <w:kern w:val="0"/>
      <w:sz w:val="36"/>
      <w:szCs w:val="36"/>
      <w14:ligatures w14:val="none"/>
    </w:rPr>
  </w:style>
  <w:style w:type="paragraph" w:customStyle="1" w:styleId="code-line">
    <w:name w:val="code-line"/>
    <w:basedOn w:val="Normal"/>
    <w:rsid w:val="00F27F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7F41"/>
    <w:rPr>
      <w:b/>
      <w:bCs/>
    </w:rPr>
  </w:style>
  <w:style w:type="character" w:styleId="Emphasis">
    <w:name w:val="Emphasis"/>
    <w:basedOn w:val="DefaultParagraphFont"/>
    <w:uiPriority w:val="20"/>
    <w:qFormat/>
    <w:rsid w:val="00F27F41"/>
    <w:rPr>
      <w:i/>
      <w:iCs/>
    </w:rPr>
  </w:style>
  <w:style w:type="paragraph" w:styleId="NormalWeb">
    <w:name w:val="Normal (Web)"/>
    <w:basedOn w:val="Normal"/>
    <w:uiPriority w:val="99"/>
    <w:semiHidden/>
    <w:unhideWhenUsed/>
    <w:rsid w:val="00F27F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27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F41"/>
  </w:style>
  <w:style w:type="paragraph" w:styleId="Footer">
    <w:name w:val="footer"/>
    <w:basedOn w:val="Normal"/>
    <w:link w:val="FooterChar"/>
    <w:uiPriority w:val="99"/>
    <w:unhideWhenUsed/>
    <w:rsid w:val="00F27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F41"/>
  </w:style>
  <w:style w:type="character" w:styleId="HTMLCode">
    <w:name w:val="HTML Code"/>
    <w:basedOn w:val="DefaultParagraphFont"/>
    <w:uiPriority w:val="99"/>
    <w:semiHidden/>
    <w:unhideWhenUsed/>
    <w:rsid w:val="004574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6480">
      <w:bodyDiv w:val="1"/>
      <w:marLeft w:val="0"/>
      <w:marRight w:val="0"/>
      <w:marTop w:val="0"/>
      <w:marBottom w:val="0"/>
      <w:divBdr>
        <w:top w:val="none" w:sz="0" w:space="0" w:color="auto"/>
        <w:left w:val="none" w:sz="0" w:space="0" w:color="auto"/>
        <w:bottom w:val="none" w:sz="0" w:space="0" w:color="auto"/>
        <w:right w:val="none" w:sz="0" w:space="0" w:color="auto"/>
      </w:divBdr>
      <w:divsChild>
        <w:div w:id="516772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32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52666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009042">
      <w:bodyDiv w:val="1"/>
      <w:marLeft w:val="0"/>
      <w:marRight w:val="0"/>
      <w:marTop w:val="0"/>
      <w:marBottom w:val="0"/>
      <w:divBdr>
        <w:top w:val="none" w:sz="0" w:space="0" w:color="auto"/>
        <w:left w:val="none" w:sz="0" w:space="0" w:color="auto"/>
        <w:bottom w:val="none" w:sz="0" w:space="0" w:color="auto"/>
        <w:right w:val="none" w:sz="0" w:space="0" w:color="auto"/>
      </w:divBdr>
      <w:divsChild>
        <w:div w:id="224604245">
          <w:blockQuote w:val="1"/>
          <w:marLeft w:val="0"/>
          <w:marRight w:val="0"/>
          <w:marTop w:val="0"/>
          <w:marBottom w:val="0"/>
          <w:divBdr>
            <w:top w:val="none" w:sz="0" w:space="0" w:color="auto"/>
            <w:left w:val="single" w:sz="36" w:space="8" w:color="auto"/>
            <w:bottom w:val="none" w:sz="0" w:space="0" w:color="auto"/>
            <w:right w:val="none" w:sz="0" w:space="0" w:color="auto"/>
          </w:divBdr>
        </w:div>
        <w:div w:id="993293963">
          <w:blockQuote w:val="1"/>
          <w:marLeft w:val="0"/>
          <w:marRight w:val="0"/>
          <w:marTop w:val="0"/>
          <w:marBottom w:val="0"/>
          <w:divBdr>
            <w:top w:val="none" w:sz="0" w:space="0" w:color="auto"/>
            <w:left w:val="single" w:sz="36" w:space="8" w:color="auto"/>
            <w:bottom w:val="none" w:sz="0" w:space="0" w:color="auto"/>
            <w:right w:val="none" w:sz="0" w:space="0" w:color="auto"/>
          </w:divBdr>
        </w:div>
        <w:div w:id="1393574858">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1871062312">
      <w:bodyDiv w:val="1"/>
      <w:marLeft w:val="0"/>
      <w:marRight w:val="0"/>
      <w:marTop w:val="0"/>
      <w:marBottom w:val="0"/>
      <w:divBdr>
        <w:top w:val="none" w:sz="0" w:space="0" w:color="auto"/>
        <w:left w:val="none" w:sz="0" w:space="0" w:color="auto"/>
        <w:bottom w:val="none" w:sz="0" w:space="0" w:color="auto"/>
        <w:right w:val="none" w:sz="0" w:space="0" w:color="auto"/>
      </w:divBdr>
      <w:divsChild>
        <w:div w:id="1467240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85335">
          <w:blockQuote w:val="1"/>
          <w:marLeft w:val="720"/>
          <w:marRight w:val="720"/>
          <w:marTop w:val="100"/>
          <w:marBottom w:val="100"/>
          <w:divBdr>
            <w:top w:val="none" w:sz="0" w:space="0" w:color="auto"/>
            <w:left w:val="none" w:sz="0" w:space="0" w:color="auto"/>
            <w:bottom w:val="none" w:sz="0" w:space="0" w:color="auto"/>
            <w:right w:val="none" w:sz="0" w:space="0" w:color="auto"/>
          </w:divBdr>
        </w:div>
        <w:div w:id="60125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809EAE6D00414DAB9F6419A5B847C1"/>
        <w:category>
          <w:name w:val="General"/>
          <w:gallery w:val="placeholder"/>
        </w:category>
        <w:types>
          <w:type w:val="bbPlcHdr"/>
        </w:types>
        <w:behaviors>
          <w:behavior w:val="content"/>
        </w:behaviors>
        <w:guid w:val="{582532D2-38CF-4EFB-84C7-BC364C5E269D}"/>
      </w:docPartPr>
      <w:docPartBody>
        <w:p w:rsidR="0049538B" w:rsidRDefault="00CC523F" w:rsidP="00CC523F">
          <w:pPr>
            <w:pStyle w:val="A0809EAE6D00414DAB9F6419A5B847C1"/>
          </w:pPr>
          <w:r>
            <w:rPr>
              <w:color w:val="4472C4" w:themeColor="accent1"/>
            </w:rPr>
            <w:t>[Document title]</w:t>
          </w:r>
        </w:p>
      </w:docPartBody>
    </w:docPart>
    <w:docPart>
      <w:docPartPr>
        <w:name w:val="C4B35EFBED4940A98614079C27AF9B7D"/>
        <w:category>
          <w:name w:val="General"/>
          <w:gallery w:val="placeholder"/>
        </w:category>
        <w:types>
          <w:type w:val="bbPlcHdr"/>
        </w:types>
        <w:behaviors>
          <w:behavior w:val="content"/>
        </w:behaviors>
        <w:guid w:val="{5AB3852C-3222-4C1A-BC8F-F1BF89112D15}"/>
      </w:docPartPr>
      <w:docPartBody>
        <w:p w:rsidR="0049538B" w:rsidRDefault="00CC523F" w:rsidP="00CC523F">
          <w:pPr>
            <w:pStyle w:val="C4B35EFBED4940A98614079C27AF9B7D"/>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3F"/>
    <w:rsid w:val="0049538B"/>
    <w:rsid w:val="00572CA8"/>
    <w:rsid w:val="00CC523F"/>
    <w:rsid w:val="00FD2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809EAE6D00414DAB9F6419A5B847C1">
    <w:name w:val="A0809EAE6D00414DAB9F6419A5B847C1"/>
    <w:rsid w:val="00CC523F"/>
  </w:style>
  <w:style w:type="paragraph" w:customStyle="1" w:styleId="C4B35EFBED4940A98614079C27AF9B7D">
    <w:name w:val="C4B35EFBED4940A98614079C27AF9B7D"/>
    <w:rsid w:val="00CC52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1263</Words>
  <Characters>7205</Characters>
  <Application>Microsoft Office Word</Application>
  <DocSecurity>0</DocSecurity>
  <Lines>60</Lines>
  <Paragraphs>16</Paragraphs>
  <ScaleCrop>false</ScaleCrop>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Charter Revision Notes</dc:title>
  <dc:subject/>
  <dc:creator>Scott  Sauyet</dc:creator>
  <cp:keywords/>
  <dc:description/>
  <cp:lastModifiedBy>Sauyet, Scott D</cp:lastModifiedBy>
  <cp:revision>3</cp:revision>
  <dcterms:created xsi:type="dcterms:W3CDTF">2024-07-17T20:30:00Z</dcterms:created>
  <dcterms:modified xsi:type="dcterms:W3CDTF">2024-08-01T18:34:00Z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90f5e94-b30f-4e73-9b6b-e333361c0d6b_Enabled">
    <vt:lpwstr>true</vt:lpwstr>
  </property>
  <property fmtid="{D5CDD505-2E9C-101B-9397-08002B2CF9AE}" pid="3" name="MSIP_Label_290f5e94-b30f-4e73-9b6b-e333361c0d6b_SetDate">
    <vt:lpwstr>2024-07-17T20:38:30Z</vt:lpwstr>
  </property>
  <property fmtid="{D5CDD505-2E9C-101B-9397-08002B2CF9AE}" pid="4" name="MSIP_Label_290f5e94-b30f-4e73-9b6b-e333361c0d6b_Method">
    <vt:lpwstr>Standard</vt:lpwstr>
  </property>
  <property fmtid="{D5CDD505-2E9C-101B-9397-08002B2CF9AE}" pid="5" name="MSIP_Label_290f5e94-b30f-4e73-9b6b-e333361c0d6b_Name">
    <vt:lpwstr>290f5e94-b30f-4e73-9b6b-e333361c0d6b</vt:lpwstr>
  </property>
  <property fmtid="{D5CDD505-2E9C-101B-9397-08002B2CF9AE}" pid="6" name="MSIP_Label_290f5e94-b30f-4e73-9b6b-e333361c0d6b_SiteId">
    <vt:lpwstr>399ead0d-c7c4-4583-88a4-d98814f80b0e</vt:lpwstr>
  </property>
  <property fmtid="{D5CDD505-2E9C-101B-9397-08002B2CF9AE}" pid="7" name="MSIP_Label_290f5e94-b30f-4e73-9b6b-e333361c0d6b_ActionId">
    <vt:lpwstr>9bbedf46-deab-4870-b586-2476b6d171d3</vt:lpwstr>
  </property>
  <property fmtid="{D5CDD505-2E9C-101B-9397-08002B2CF9AE}" pid="8" name="MSIP_Label_290f5e94-b30f-4e73-9b6b-e333361c0d6b_ContentBits">
    <vt:lpwstr>0</vt:lpwstr>
  </property>
</Properties>
</file>